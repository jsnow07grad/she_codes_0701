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1D356" w14:textId="77777777" w:rsidR="009D313D" w:rsidRDefault="009D313D" w:rsidP="00A06F96">
      <w:pPr>
        <w:spacing w:after="0" w:line="240" w:lineRule="auto"/>
        <w:rPr>
          <w:rFonts w:eastAsia="Times New Roman" w:cstheme="minorHAnsi"/>
          <w:color w:val="222222"/>
        </w:rPr>
      </w:pPr>
    </w:p>
    <w:p w14:paraId="1BA34FDF" w14:textId="717FE36B" w:rsidR="00282402" w:rsidRPr="00282402" w:rsidRDefault="00282402" w:rsidP="02AA6A28">
      <w:pPr>
        <w:spacing w:after="0" w:line="240" w:lineRule="auto"/>
        <w:rPr>
          <w:rFonts w:eastAsia="Times New Roman"/>
          <w:color w:val="222222"/>
        </w:rPr>
      </w:pPr>
      <w:bookmarkStart w:id="0" w:name="top"/>
      <w:r w:rsidRPr="02AA6A28">
        <w:rPr>
          <w:rFonts w:eastAsia="Times New Roman"/>
          <w:color w:val="222222"/>
        </w:rPr>
        <w:t xml:space="preserve">Most </w:t>
      </w:r>
      <w:bookmarkEnd w:id="0"/>
      <w:r w:rsidRPr="02AA6A28">
        <w:rPr>
          <w:rFonts w:eastAsia="Times New Roman"/>
          <w:color w:val="222222"/>
        </w:rPr>
        <w:t>courses within the C</w:t>
      </w:r>
      <w:r w:rsidR="005B5144" w:rsidRPr="02AA6A28">
        <w:rPr>
          <w:rFonts w:eastAsia="Times New Roman"/>
          <w:color w:val="222222"/>
        </w:rPr>
        <w:t>NAS</w:t>
      </w:r>
      <w:r w:rsidRPr="02AA6A28">
        <w:rPr>
          <w:rFonts w:eastAsia="Times New Roman"/>
          <w:color w:val="222222"/>
        </w:rPr>
        <w:t xml:space="preserve"> </w:t>
      </w:r>
      <w:r w:rsidR="00A664A0" w:rsidRPr="02AA6A28">
        <w:rPr>
          <w:rFonts w:eastAsia="Times New Roman"/>
          <w:color w:val="222222"/>
        </w:rPr>
        <w:t>and CSIA degree program</w:t>
      </w:r>
      <w:r w:rsidR="00F461F1" w:rsidRPr="02AA6A28">
        <w:rPr>
          <w:rFonts w:eastAsia="Times New Roman"/>
          <w:color w:val="222222"/>
        </w:rPr>
        <w:t>s</w:t>
      </w:r>
      <w:r w:rsidR="00A664A0" w:rsidRPr="02AA6A28">
        <w:rPr>
          <w:rFonts w:eastAsia="Times New Roman"/>
          <w:color w:val="222222"/>
        </w:rPr>
        <w:t xml:space="preserve"> are aligned with certifications for which discounted vouchers can be purchased. These courses are shown </w:t>
      </w:r>
      <w:r w:rsidR="6A4282B4" w:rsidRPr="02AA6A28">
        <w:rPr>
          <w:rFonts w:eastAsia="Times New Roman"/>
          <w:color w:val="222222"/>
        </w:rPr>
        <w:t>below:</w:t>
      </w:r>
    </w:p>
    <w:p w14:paraId="2933639D" w14:textId="77777777" w:rsidR="00CF6BDB" w:rsidRPr="00282402" w:rsidRDefault="00CF6BDB" w:rsidP="00A06F96">
      <w:pPr>
        <w:spacing w:after="0" w:line="240" w:lineRule="auto"/>
        <w:rPr>
          <w:rFonts w:eastAsia="Times New Roman" w:cstheme="minorHAnsi"/>
          <w:color w:val="222222"/>
        </w:rPr>
      </w:pPr>
    </w:p>
    <w:tbl>
      <w:tblPr>
        <w:tblStyle w:val="GridTable4-Accent1"/>
        <w:tblW w:w="8725" w:type="dxa"/>
        <w:tblLook w:val="04A0" w:firstRow="1" w:lastRow="0" w:firstColumn="1" w:lastColumn="0" w:noHBand="0" w:noVBand="1"/>
      </w:tblPr>
      <w:tblGrid>
        <w:gridCol w:w="1255"/>
        <w:gridCol w:w="6300"/>
        <w:gridCol w:w="1170"/>
      </w:tblGrid>
      <w:tr w:rsidR="00EC2E0E" w:rsidRPr="00EC2E0E" w14:paraId="7DA6762E" w14:textId="77777777" w:rsidTr="004A7DC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55" w:type="dxa"/>
            <w:hideMark/>
          </w:tcPr>
          <w:p w14:paraId="33814D3C" w14:textId="77777777" w:rsidR="00C439F4" w:rsidRPr="00EC2E0E" w:rsidRDefault="3E981D74" w:rsidP="02AA6A28">
            <w:pPr>
              <w:jc w:val="center"/>
              <w:rPr>
                <w:rFonts w:eastAsia="Times New Roman"/>
                <w:b w:val="0"/>
                <w:bCs w:val="0"/>
              </w:rPr>
            </w:pPr>
            <w:r w:rsidRPr="02AA6A28">
              <w:rPr>
                <w:rFonts w:eastAsia="Times New Roman"/>
              </w:rPr>
              <w:t>Course</w:t>
            </w:r>
          </w:p>
        </w:tc>
        <w:tc>
          <w:tcPr>
            <w:tcW w:w="6300" w:type="dxa"/>
            <w:hideMark/>
          </w:tcPr>
          <w:p w14:paraId="027CD06A" w14:textId="3B22E6ED" w:rsidR="00C439F4" w:rsidRPr="00EC2E0E" w:rsidRDefault="3C45FDE3" w:rsidP="02AA6A2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2AA6A28">
              <w:rPr>
                <w:rFonts w:eastAsia="Times New Roman"/>
              </w:rPr>
              <w:t>Certification</w:t>
            </w:r>
          </w:p>
        </w:tc>
        <w:tc>
          <w:tcPr>
            <w:tcW w:w="1170" w:type="dxa"/>
            <w:hideMark/>
          </w:tcPr>
          <w:p w14:paraId="09542F47" w14:textId="6A3359C6" w:rsidR="00C439F4" w:rsidRPr="00EC2E0E" w:rsidRDefault="5203FA53" w:rsidP="02AA6A2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2AA6A28">
              <w:rPr>
                <w:rFonts w:eastAsia="Times New Roman"/>
              </w:rPr>
              <w:t>Discoun</w:t>
            </w:r>
            <w:r w:rsidR="786B4882" w:rsidRPr="02AA6A28">
              <w:rPr>
                <w:rFonts w:eastAsia="Times New Roman"/>
                <w:b w:val="0"/>
                <w:bCs w:val="0"/>
              </w:rPr>
              <w:t>t</w:t>
            </w:r>
            <w:r w:rsidRPr="02AA6A28">
              <w:rPr>
                <w:rFonts w:eastAsia="Times New Roman"/>
              </w:rPr>
              <w:t>?</w:t>
            </w:r>
            <w:r w:rsidR="3E981D74" w:rsidRPr="02AA6A28">
              <w:rPr>
                <w:rFonts w:eastAsia="Times New Roman"/>
              </w:rPr>
              <w:t xml:space="preserve"> </w:t>
            </w:r>
          </w:p>
        </w:tc>
      </w:tr>
      <w:tr w:rsidR="00C439F4" w:rsidRPr="00282402" w14:paraId="024887F2" w14:textId="77777777" w:rsidTr="004A7DC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55" w:type="dxa"/>
          </w:tcPr>
          <w:p w14:paraId="7610CD2B" w14:textId="77777777" w:rsidR="00C439F4" w:rsidRPr="004D5597" w:rsidRDefault="00C439F4" w:rsidP="002B360B">
            <w:pPr>
              <w:jc w:val="center"/>
              <w:rPr>
                <w:rFonts w:eastAsia="Times New Roman" w:cstheme="minorHAnsi"/>
                <w:b w:val="0"/>
                <w:bCs w:val="0"/>
                <w:color w:val="000000"/>
              </w:rPr>
            </w:pPr>
            <w:r w:rsidRPr="004D5597">
              <w:rPr>
                <w:rFonts w:eastAsia="Times New Roman" w:cstheme="minorHAnsi"/>
                <w:color w:val="222222"/>
              </w:rPr>
              <w:t>CMIT 202</w:t>
            </w:r>
          </w:p>
        </w:tc>
        <w:tc>
          <w:tcPr>
            <w:tcW w:w="6300" w:type="dxa"/>
          </w:tcPr>
          <w:p w14:paraId="7D9BCF19" w14:textId="110B437E" w:rsidR="00C439F4" w:rsidRPr="004D5597" w:rsidRDefault="006A2D9E" w:rsidP="002B360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Pr>
                <w:rFonts w:eastAsia="Times New Roman" w:cstheme="minorHAnsi"/>
                <w:color w:val="222222"/>
              </w:rPr>
              <w:t>CompTIA A+ (2 exams</w:t>
            </w:r>
            <w:r w:rsidR="002035E0">
              <w:rPr>
                <w:rFonts w:eastAsia="Times New Roman" w:cstheme="minorHAnsi"/>
                <w:color w:val="222222"/>
              </w:rPr>
              <w:t>, 1001 and 1002</w:t>
            </w:r>
            <w:r>
              <w:rPr>
                <w:rFonts w:eastAsia="Times New Roman" w:cstheme="minorHAnsi"/>
                <w:color w:val="222222"/>
              </w:rPr>
              <w:t>)</w:t>
            </w:r>
          </w:p>
        </w:tc>
        <w:tc>
          <w:tcPr>
            <w:tcW w:w="1170" w:type="dxa"/>
          </w:tcPr>
          <w:p w14:paraId="5D64E240" w14:textId="0BA178B6" w:rsidR="00C439F4" w:rsidRPr="004D5597" w:rsidRDefault="00EA2517" w:rsidP="002B360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hyperlink w:anchor="comptia" w:history="1">
              <w:r w:rsidR="002035E0" w:rsidRPr="0019516F">
                <w:rPr>
                  <w:rStyle w:val="Hyperlink"/>
                  <w:rFonts w:eastAsia="Times New Roman" w:cstheme="minorHAnsi"/>
                </w:rPr>
                <w:t>Yes</w:t>
              </w:r>
            </w:hyperlink>
          </w:p>
        </w:tc>
      </w:tr>
      <w:tr w:rsidR="00C439F4" w:rsidRPr="00282402" w14:paraId="30F34047"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33940876" w14:textId="77777777" w:rsidR="00C439F4" w:rsidRPr="004D5597" w:rsidRDefault="00C439F4" w:rsidP="002B360B">
            <w:pPr>
              <w:jc w:val="center"/>
              <w:rPr>
                <w:rFonts w:eastAsia="Times New Roman" w:cstheme="minorHAnsi"/>
                <w:b w:val="0"/>
                <w:bCs w:val="0"/>
                <w:color w:val="000000"/>
              </w:rPr>
            </w:pPr>
            <w:r w:rsidRPr="004D5597">
              <w:rPr>
                <w:rFonts w:eastAsia="Times New Roman" w:cstheme="minorHAnsi"/>
                <w:color w:val="222222"/>
              </w:rPr>
              <w:t>CMIT 265</w:t>
            </w:r>
          </w:p>
        </w:tc>
        <w:tc>
          <w:tcPr>
            <w:tcW w:w="6300" w:type="dxa"/>
          </w:tcPr>
          <w:p w14:paraId="51155D87" w14:textId="5CC183C9" w:rsidR="00C439F4" w:rsidRPr="004D5597" w:rsidRDefault="006A2D9E" w:rsidP="002B360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Pr>
                <w:rFonts w:eastAsia="Times New Roman" w:cstheme="minorHAnsi"/>
                <w:color w:val="222222"/>
              </w:rPr>
              <w:t>CompTIA Network+</w:t>
            </w:r>
          </w:p>
        </w:tc>
        <w:tc>
          <w:tcPr>
            <w:tcW w:w="1170" w:type="dxa"/>
          </w:tcPr>
          <w:p w14:paraId="3BB1D989" w14:textId="5EAD83BC" w:rsidR="00C439F4" w:rsidRPr="004D5597" w:rsidRDefault="00EA2517" w:rsidP="002B360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hyperlink w:anchor="comptia" w:history="1">
              <w:r w:rsidR="0019516F" w:rsidRPr="0019516F">
                <w:rPr>
                  <w:rStyle w:val="Hyperlink"/>
                  <w:rFonts w:eastAsia="Times New Roman" w:cstheme="minorHAnsi"/>
                </w:rPr>
                <w:t>Yes</w:t>
              </w:r>
            </w:hyperlink>
          </w:p>
        </w:tc>
      </w:tr>
      <w:tr w:rsidR="00C439F4" w:rsidRPr="00282402" w14:paraId="0A6EEE67"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7EF59FA8" w14:textId="77777777" w:rsidR="00C439F4" w:rsidRPr="004D5597" w:rsidRDefault="00C439F4" w:rsidP="002B360B">
            <w:pPr>
              <w:jc w:val="center"/>
              <w:rPr>
                <w:rFonts w:eastAsia="Times New Roman" w:cstheme="minorHAnsi"/>
                <w:color w:val="222222"/>
              </w:rPr>
            </w:pPr>
            <w:r w:rsidRPr="004D5597">
              <w:rPr>
                <w:rFonts w:eastAsia="Times New Roman" w:cstheme="minorHAnsi"/>
                <w:color w:val="222222"/>
              </w:rPr>
              <w:t>CMIT 320</w:t>
            </w:r>
          </w:p>
        </w:tc>
        <w:tc>
          <w:tcPr>
            <w:tcW w:w="6300" w:type="dxa"/>
          </w:tcPr>
          <w:p w14:paraId="2FFAF541" w14:textId="64C042E8" w:rsidR="00C439F4" w:rsidRPr="004D5597" w:rsidRDefault="006A2D9E" w:rsidP="002B360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color w:val="222222"/>
              </w:rPr>
              <w:t>CompTIA Security+</w:t>
            </w:r>
          </w:p>
        </w:tc>
        <w:tc>
          <w:tcPr>
            <w:tcW w:w="1170" w:type="dxa"/>
          </w:tcPr>
          <w:p w14:paraId="499F96F4" w14:textId="5D47904E" w:rsidR="00C439F4" w:rsidRPr="004D5597" w:rsidRDefault="00EA2517" w:rsidP="002B360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hyperlink w:anchor="comptia" w:history="1">
              <w:r w:rsidR="0019516F" w:rsidRPr="0019516F">
                <w:rPr>
                  <w:rStyle w:val="Hyperlink"/>
                  <w:rFonts w:eastAsia="Times New Roman" w:cstheme="minorHAnsi"/>
                </w:rPr>
                <w:t>Yes</w:t>
              </w:r>
            </w:hyperlink>
          </w:p>
        </w:tc>
      </w:tr>
      <w:tr w:rsidR="00C439F4" w:rsidRPr="00282402" w14:paraId="24EC0E45"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5CBC9E23" w14:textId="77777777" w:rsidR="00C439F4" w:rsidRPr="004D5597" w:rsidRDefault="00C439F4" w:rsidP="002B360B">
            <w:pPr>
              <w:jc w:val="center"/>
              <w:rPr>
                <w:rFonts w:eastAsia="Times New Roman" w:cstheme="minorHAnsi"/>
                <w:color w:val="222222"/>
              </w:rPr>
            </w:pPr>
            <w:r w:rsidRPr="004D5597">
              <w:rPr>
                <w:rFonts w:eastAsia="Times New Roman" w:cstheme="minorHAnsi"/>
                <w:color w:val="222222"/>
              </w:rPr>
              <w:t>CMIT 321</w:t>
            </w:r>
          </w:p>
        </w:tc>
        <w:tc>
          <w:tcPr>
            <w:tcW w:w="6300" w:type="dxa"/>
          </w:tcPr>
          <w:p w14:paraId="4B0B91CF" w14:textId="0E407C59" w:rsidR="00C439F4" w:rsidRPr="004D5597" w:rsidRDefault="00282402" w:rsidP="002B360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4D5597">
              <w:rPr>
                <w:rFonts w:eastAsia="Times New Roman" w:cstheme="minorHAnsi"/>
                <w:color w:val="222222"/>
              </w:rPr>
              <w:t>EC-Council CEHv11</w:t>
            </w:r>
          </w:p>
        </w:tc>
        <w:tc>
          <w:tcPr>
            <w:tcW w:w="1170" w:type="dxa"/>
          </w:tcPr>
          <w:p w14:paraId="15E59E06" w14:textId="660B906E" w:rsidR="00C439F4" w:rsidRPr="004D5597" w:rsidRDefault="00EA2517" w:rsidP="002B360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hyperlink w:anchor="eccouncil" w:history="1">
              <w:r w:rsidR="002035E0" w:rsidRPr="0019516F">
                <w:rPr>
                  <w:rStyle w:val="Hyperlink"/>
                  <w:rFonts w:eastAsia="Times New Roman" w:cstheme="minorHAnsi"/>
                </w:rPr>
                <w:t>Yes</w:t>
              </w:r>
            </w:hyperlink>
          </w:p>
        </w:tc>
      </w:tr>
      <w:tr w:rsidR="008E5221" w:rsidRPr="00282402" w14:paraId="05DD7EE0"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382839A9" w14:textId="435C8745" w:rsidR="008E5221" w:rsidRPr="004D5597" w:rsidRDefault="008E5221" w:rsidP="002B360B">
            <w:pPr>
              <w:jc w:val="center"/>
              <w:rPr>
                <w:rFonts w:eastAsia="Times New Roman" w:cstheme="minorHAnsi"/>
                <w:color w:val="222222"/>
              </w:rPr>
            </w:pPr>
            <w:r w:rsidRPr="004D5597">
              <w:rPr>
                <w:rFonts w:eastAsia="Times New Roman" w:cstheme="minorHAnsi"/>
                <w:color w:val="222222"/>
              </w:rPr>
              <w:t>CMIT 326</w:t>
            </w:r>
          </w:p>
        </w:tc>
        <w:tc>
          <w:tcPr>
            <w:tcW w:w="6300" w:type="dxa"/>
          </w:tcPr>
          <w:p w14:paraId="7A38C90E" w14:textId="7828EF78" w:rsidR="008E5221" w:rsidRPr="004D5597" w:rsidRDefault="006A2D9E" w:rsidP="002B360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color w:val="222222"/>
              </w:rPr>
              <w:t>CompTIA Cloud</w:t>
            </w:r>
            <w:r w:rsidR="002035E0">
              <w:rPr>
                <w:rFonts w:eastAsia="Times New Roman" w:cstheme="minorHAnsi"/>
                <w:color w:val="222222"/>
              </w:rPr>
              <w:t>+</w:t>
            </w:r>
          </w:p>
        </w:tc>
        <w:tc>
          <w:tcPr>
            <w:tcW w:w="1170" w:type="dxa"/>
          </w:tcPr>
          <w:p w14:paraId="6F8614EB" w14:textId="699A6C3A" w:rsidR="008E5221" w:rsidRPr="004D5597" w:rsidRDefault="00EA2517" w:rsidP="002B360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hyperlink w:anchor="comptia" w:history="1">
              <w:r w:rsidR="0019516F" w:rsidRPr="0019516F">
                <w:rPr>
                  <w:rStyle w:val="Hyperlink"/>
                  <w:rFonts w:eastAsia="Times New Roman" w:cstheme="minorHAnsi"/>
                </w:rPr>
                <w:t>Yes</w:t>
              </w:r>
            </w:hyperlink>
          </w:p>
        </w:tc>
      </w:tr>
      <w:tr w:rsidR="002035E0" w:rsidRPr="00282402" w14:paraId="023C31B5"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1331B8B2" w14:textId="634A8266" w:rsidR="002035E0" w:rsidRPr="004D5597" w:rsidRDefault="002035E0" w:rsidP="002B360B">
            <w:pPr>
              <w:jc w:val="center"/>
              <w:rPr>
                <w:rFonts w:eastAsia="Times New Roman" w:cstheme="minorHAnsi"/>
                <w:color w:val="222222"/>
              </w:rPr>
            </w:pPr>
            <w:r w:rsidRPr="004D5597">
              <w:rPr>
                <w:rFonts w:eastAsia="Times New Roman" w:cstheme="minorHAnsi"/>
                <w:color w:val="222222"/>
              </w:rPr>
              <w:t>CMIT 326</w:t>
            </w:r>
          </w:p>
        </w:tc>
        <w:tc>
          <w:tcPr>
            <w:tcW w:w="6300" w:type="dxa"/>
          </w:tcPr>
          <w:p w14:paraId="75873EA8" w14:textId="3FC0FB0D" w:rsidR="002035E0" w:rsidRDefault="002035E0" w:rsidP="002B360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AWS Certified Cloud Practitioner</w:t>
            </w:r>
          </w:p>
        </w:tc>
        <w:tc>
          <w:tcPr>
            <w:tcW w:w="1170" w:type="dxa"/>
          </w:tcPr>
          <w:p w14:paraId="607BA37F" w14:textId="7BCC0F33" w:rsidR="002035E0" w:rsidRPr="004D5597" w:rsidRDefault="002035E0" w:rsidP="002B360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8B1D85" w:rsidRPr="00282402" w14:paraId="4D319BCB"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516173EB" w14:textId="5A2102E9" w:rsidR="008B1D85" w:rsidRPr="004D5597" w:rsidRDefault="008B1D85" w:rsidP="002B360B">
            <w:pPr>
              <w:jc w:val="center"/>
              <w:rPr>
                <w:rFonts w:eastAsia="Times New Roman" w:cstheme="minorHAnsi"/>
                <w:color w:val="222222"/>
              </w:rPr>
            </w:pPr>
            <w:r>
              <w:rPr>
                <w:rFonts w:eastAsia="Times New Roman" w:cstheme="minorHAnsi"/>
                <w:color w:val="222222"/>
              </w:rPr>
              <w:t>CMIT 336</w:t>
            </w:r>
          </w:p>
        </w:tc>
        <w:tc>
          <w:tcPr>
            <w:tcW w:w="6300" w:type="dxa"/>
          </w:tcPr>
          <w:p w14:paraId="22A8E014" w14:textId="304EBDD9" w:rsidR="008B1D85" w:rsidRDefault="008B1D85" w:rsidP="002B360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ascii="Calibri" w:hAnsi="Calibri" w:cs="Calibri"/>
              </w:rPr>
              <w:t>Microsoft Azure Fundamentals (AZ-900)</w:t>
            </w:r>
          </w:p>
        </w:tc>
        <w:tc>
          <w:tcPr>
            <w:tcW w:w="1170" w:type="dxa"/>
          </w:tcPr>
          <w:p w14:paraId="43A933B6" w14:textId="585F8EB0" w:rsidR="008B1D85" w:rsidRDefault="00EA2517" w:rsidP="002B360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hyperlink w:anchor="microsoft" w:history="1">
              <w:r w:rsidR="008B1D85" w:rsidRPr="0019516F">
                <w:rPr>
                  <w:rStyle w:val="Hyperlink"/>
                  <w:rFonts w:eastAsia="Times New Roman" w:cstheme="minorHAnsi"/>
                </w:rPr>
                <w:t>Yes</w:t>
              </w:r>
            </w:hyperlink>
          </w:p>
        </w:tc>
      </w:tr>
      <w:tr w:rsidR="00C439F4" w:rsidRPr="00282402" w14:paraId="4E60ABCF"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0EEC287D" w14:textId="77777777" w:rsidR="00C439F4" w:rsidRPr="004D5597" w:rsidRDefault="00C439F4" w:rsidP="002B360B">
            <w:pPr>
              <w:jc w:val="center"/>
              <w:rPr>
                <w:rFonts w:eastAsia="Times New Roman" w:cstheme="minorHAnsi"/>
                <w:color w:val="222222"/>
              </w:rPr>
            </w:pPr>
            <w:r w:rsidRPr="004D5597">
              <w:rPr>
                <w:rFonts w:eastAsia="Times New Roman" w:cstheme="minorHAnsi"/>
                <w:color w:val="222222"/>
              </w:rPr>
              <w:t>CMIT 350</w:t>
            </w:r>
          </w:p>
        </w:tc>
        <w:tc>
          <w:tcPr>
            <w:tcW w:w="6300" w:type="dxa"/>
          </w:tcPr>
          <w:p w14:paraId="14D9F876" w14:textId="451E8DE5" w:rsidR="00C439F4" w:rsidRPr="004D5597" w:rsidRDefault="006A2D9E" w:rsidP="002B360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Cisco CCNAv7</w:t>
            </w:r>
          </w:p>
        </w:tc>
        <w:tc>
          <w:tcPr>
            <w:tcW w:w="1170" w:type="dxa"/>
          </w:tcPr>
          <w:p w14:paraId="091D916D" w14:textId="1FCFA4C2" w:rsidR="00C439F4" w:rsidRPr="004D5597" w:rsidRDefault="002035E0" w:rsidP="002B360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282402" w:rsidRPr="00282402" w14:paraId="45A1C6E3"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0C8CFA2A" w14:textId="2F1FD6B9" w:rsidR="00282402" w:rsidRPr="004D5597" w:rsidRDefault="00282402" w:rsidP="002B360B">
            <w:pPr>
              <w:jc w:val="center"/>
              <w:rPr>
                <w:rFonts w:eastAsia="Times New Roman" w:cstheme="minorHAnsi"/>
                <w:color w:val="222222"/>
              </w:rPr>
            </w:pPr>
            <w:r w:rsidRPr="004D5597">
              <w:rPr>
                <w:rFonts w:eastAsia="Times New Roman" w:cstheme="minorHAnsi"/>
                <w:color w:val="222222"/>
              </w:rPr>
              <w:t>CMIT 380</w:t>
            </w:r>
          </w:p>
        </w:tc>
        <w:tc>
          <w:tcPr>
            <w:tcW w:w="6300" w:type="dxa"/>
          </w:tcPr>
          <w:p w14:paraId="1765E664" w14:textId="7C3BC79A" w:rsidR="00282402" w:rsidRPr="004D5597" w:rsidRDefault="006A2D9E" w:rsidP="002B360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Microsoft</w:t>
            </w:r>
            <w:r w:rsidR="00282402" w:rsidRPr="004D5597">
              <w:rPr>
                <w:rFonts w:cstheme="minorHAnsi"/>
              </w:rPr>
              <w:t xml:space="preserve"> </w:t>
            </w:r>
            <w:r w:rsidR="0046255B" w:rsidRPr="004D5597">
              <w:rPr>
                <w:rFonts w:cstheme="minorHAnsi"/>
              </w:rPr>
              <w:t>MD-100</w:t>
            </w:r>
          </w:p>
        </w:tc>
        <w:tc>
          <w:tcPr>
            <w:tcW w:w="1170" w:type="dxa"/>
          </w:tcPr>
          <w:p w14:paraId="3B444898" w14:textId="39D4A95D" w:rsidR="00282402" w:rsidRPr="004D5597" w:rsidRDefault="00EA2517" w:rsidP="002B360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hyperlink w:anchor="microsoft" w:history="1">
              <w:r w:rsidR="0019516F" w:rsidRPr="0019516F">
                <w:rPr>
                  <w:rStyle w:val="Hyperlink"/>
                  <w:rFonts w:eastAsia="Times New Roman" w:cstheme="minorHAnsi"/>
                </w:rPr>
                <w:t>Yes</w:t>
              </w:r>
            </w:hyperlink>
          </w:p>
        </w:tc>
      </w:tr>
      <w:tr w:rsidR="0046255B" w:rsidRPr="00282402" w14:paraId="569807DA"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3BA3BDC7" w14:textId="7A418E61" w:rsidR="0046255B" w:rsidRPr="004D5597" w:rsidRDefault="0046255B" w:rsidP="002B360B">
            <w:pPr>
              <w:jc w:val="center"/>
              <w:rPr>
                <w:rFonts w:eastAsia="Times New Roman" w:cstheme="minorHAnsi"/>
                <w:color w:val="222222"/>
              </w:rPr>
            </w:pPr>
            <w:r w:rsidRPr="004D5597">
              <w:rPr>
                <w:rFonts w:eastAsia="Times New Roman" w:cstheme="minorHAnsi"/>
                <w:color w:val="222222"/>
              </w:rPr>
              <w:t>CMIT 382</w:t>
            </w:r>
          </w:p>
        </w:tc>
        <w:tc>
          <w:tcPr>
            <w:tcW w:w="6300" w:type="dxa"/>
          </w:tcPr>
          <w:p w14:paraId="13B45C7A" w14:textId="5DFDDB5F" w:rsidR="0046255B" w:rsidRPr="004D5597" w:rsidRDefault="006A2D9E" w:rsidP="002B360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Microsoft</w:t>
            </w:r>
            <w:r w:rsidRPr="004D5597">
              <w:rPr>
                <w:rFonts w:cstheme="minorHAnsi"/>
              </w:rPr>
              <w:t xml:space="preserve"> </w:t>
            </w:r>
            <w:r w:rsidR="0046255B" w:rsidRPr="004D5597">
              <w:rPr>
                <w:rFonts w:cstheme="minorHAnsi"/>
              </w:rPr>
              <w:t>MS-100</w:t>
            </w:r>
          </w:p>
        </w:tc>
        <w:tc>
          <w:tcPr>
            <w:tcW w:w="1170" w:type="dxa"/>
          </w:tcPr>
          <w:p w14:paraId="094C7E5A" w14:textId="51A33C31" w:rsidR="0046255B" w:rsidRPr="004D5597" w:rsidRDefault="00EA2517" w:rsidP="002B360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hyperlink w:anchor="microsoft" w:history="1">
              <w:r w:rsidR="0019516F" w:rsidRPr="0019516F">
                <w:rPr>
                  <w:rStyle w:val="Hyperlink"/>
                  <w:rFonts w:eastAsia="Times New Roman" w:cstheme="minorHAnsi"/>
                </w:rPr>
                <w:t>Yes</w:t>
              </w:r>
            </w:hyperlink>
          </w:p>
        </w:tc>
      </w:tr>
      <w:tr w:rsidR="00282402" w:rsidRPr="00282402" w14:paraId="4EB83DFD"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2E4D07B0" w14:textId="20D35C3B" w:rsidR="00282402" w:rsidRPr="004D5597" w:rsidRDefault="00282402" w:rsidP="00282402">
            <w:pPr>
              <w:jc w:val="center"/>
              <w:rPr>
                <w:rFonts w:eastAsia="Times New Roman" w:cstheme="minorHAnsi"/>
                <w:color w:val="222222"/>
              </w:rPr>
            </w:pPr>
            <w:r w:rsidRPr="004D5597">
              <w:rPr>
                <w:rFonts w:eastAsia="Times New Roman" w:cstheme="minorHAnsi"/>
                <w:color w:val="222222"/>
              </w:rPr>
              <w:t>CMIT 386</w:t>
            </w:r>
          </w:p>
        </w:tc>
        <w:tc>
          <w:tcPr>
            <w:tcW w:w="6300" w:type="dxa"/>
          </w:tcPr>
          <w:p w14:paraId="5C2CB5CA" w14:textId="41D58000" w:rsidR="00282402" w:rsidRPr="004D5597" w:rsidRDefault="006A2D9E" w:rsidP="0028240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color w:val="222222"/>
              </w:rPr>
              <w:t xml:space="preserve">CompTIA </w:t>
            </w:r>
            <w:r w:rsidR="00282402" w:rsidRPr="004D5597">
              <w:rPr>
                <w:rFonts w:eastAsia="Times New Roman" w:cstheme="minorHAnsi"/>
                <w:color w:val="222222"/>
              </w:rPr>
              <w:t>PenTest+</w:t>
            </w:r>
          </w:p>
        </w:tc>
        <w:tc>
          <w:tcPr>
            <w:tcW w:w="1170" w:type="dxa"/>
          </w:tcPr>
          <w:p w14:paraId="3A46F1D5" w14:textId="69A953A4" w:rsidR="00282402" w:rsidRPr="004D5597" w:rsidRDefault="00EA2517" w:rsidP="0028240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hyperlink w:anchor="comptia" w:history="1">
              <w:r w:rsidR="0019516F" w:rsidRPr="0019516F">
                <w:rPr>
                  <w:rStyle w:val="Hyperlink"/>
                  <w:rFonts w:eastAsia="Times New Roman" w:cstheme="minorHAnsi"/>
                </w:rPr>
                <w:t>Yes</w:t>
              </w:r>
            </w:hyperlink>
          </w:p>
        </w:tc>
      </w:tr>
      <w:tr w:rsidR="00282402" w:rsidRPr="00282402" w14:paraId="71DEC40B"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51CFE8F6" w14:textId="77777777" w:rsidR="00282402" w:rsidRPr="004D5597" w:rsidRDefault="00282402" w:rsidP="00282402">
            <w:pPr>
              <w:jc w:val="center"/>
              <w:rPr>
                <w:rFonts w:eastAsia="Times New Roman" w:cstheme="minorHAnsi"/>
                <w:color w:val="222222"/>
              </w:rPr>
            </w:pPr>
            <w:r w:rsidRPr="004D5597">
              <w:rPr>
                <w:rFonts w:eastAsia="Times New Roman" w:cstheme="minorHAnsi"/>
                <w:color w:val="222222"/>
              </w:rPr>
              <w:t>CMIT 391</w:t>
            </w:r>
          </w:p>
        </w:tc>
        <w:tc>
          <w:tcPr>
            <w:tcW w:w="6300" w:type="dxa"/>
          </w:tcPr>
          <w:p w14:paraId="3028F5EB" w14:textId="7DA529A7" w:rsidR="00282402" w:rsidRPr="004D5597" w:rsidRDefault="006A2D9E" w:rsidP="0028240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CompTIA Linux+</w:t>
            </w:r>
          </w:p>
        </w:tc>
        <w:tc>
          <w:tcPr>
            <w:tcW w:w="1170" w:type="dxa"/>
          </w:tcPr>
          <w:p w14:paraId="2E6EF5F7" w14:textId="14612813" w:rsidR="00282402" w:rsidRPr="004D5597" w:rsidRDefault="00EA2517" w:rsidP="0028240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hyperlink w:anchor="comptia" w:history="1">
              <w:r w:rsidR="0019516F" w:rsidRPr="0019516F">
                <w:rPr>
                  <w:rStyle w:val="Hyperlink"/>
                  <w:rFonts w:eastAsia="Times New Roman" w:cstheme="minorHAnsi"/>
                </w:rPr>
                <w:t>Yes</w:t>
              </w:r>
            </w:hyperlink>
          </w:p>
        </w:tc>
      </w:tr>
      <w:tr w:rsidR="006A2D9E" w:rsidRPr="00282402" w14:paraId="755FFD4E"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4345780B" w14:textId="4A1FA2F7" w:rsidR="006A2D9E" w:rsidRPr="004D5597" w:rsidRDefault="006A2D9E" w:rsidP="00282402">
            <w:pPr>
              <w:jc w:val="center"/>
              <w:rPr>
                <w:rFonts w:eastAsia="Times New Roman" w:cstheme="minorHAnsi"/>
                <w:color w:val="222222"/>
              </w:rPr>
            </w:pPr>
            <w:r w:rsidRPr="004D5597">
              <w:rPr>
                <w:rFonts w:eastAsia="Times New Roman" w:cstheme="minorHAnsi"/>
                <w:color w:val="222222"/>
              </w:rPr>
              <w:t>CMIT 42</w:t>
            </w:r>
            <w:r>
              <w:rPr>
                <w:rFonts w:eastAsia="Times New Roman" w:cstheme="minorHAnsi"/>
                <w:color w:val="222222"/>
              </w:rPr>
              <w:t>0</w:t>
            </w:r>
          </w:p>
        </w:tc>
        <w:tc>
          <w:tcPr>
            <w:tcW w:w="6300" w:type="dxa"/>
          </w:tcPr>
          <w:p w14:paraId="5B1B03AE" w14:textId="697FF9E5" w:rsidR="006A2D9E" w:rsidRDefault="006A2D9E" w:rsidP="0028240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cstheme="minorHAnsi"/>
              </w:rPr>
              <w:t>Microsoft</w:t>
            </w:r>
            <w:r w:rsidRPr="004D5597">
              <w:rPr>
                <w:rFonts w:cstheme="minorHAnsi"/>
              </w:rPr>
              <w:t xml:space="preserve"> MD-10</w:t>
            </w:r>
            <w:r>
              <w:rPr>
                <w:rFonts w:cstheme="minorHAnsi"/>
              </w:rPr>
              <w:t>1</w:t>
            </w:r>
          </w:p>
        </w:tc>
        <w:tc>
          <w:tcPr>
            <w:tcW w:w="1170" w:type="dxa"/>
          </w:tcPr>
          <w:p w14:paraId="36690134" w14:textId="5B4B84B4" w:rsidR="006A2D9E" w:rsidRPr="004D5597" w:rsidRDefault="00EA2517" w:rsidP="0028240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hyperlink w:anchor="microsoft" w:history="1">
              <w:r w:rsidR="0019516F" w:rsidRPr="0019516F">
                <w:rPr>
                  <w:rStyle w:val="Hyperlink"/>
                  <w:rFonts w:eastAsia="Times New Roman" w:cstheme="minorHAnsi"/>
                </w:rPr>
                <w:t>Yes</w:t>
              </w:r>
            </w:hyperlink>
          </w:p>
        </w:tc>
      </w:tr>
      <w:tr w:rsidR="00282402" w:rsidRPr="00282402" w14:paraId="6C2CAA40"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741BA61A" w14:textId="54F3E1D0" w:rsidR="00282402" w:rsidRPr="004D5597" w:rsidRDefault="00282402" w:rsidP="00282402">
            <w:pPr>
              <w:jc w:val="center"/>
              <w:rPr>
                <w:rFonts w:eastAsia="Times New Roman" w:cstheme="minorHAnsi"/>
                <w:color w:val="222222"/>
              </w:rPr>
            </w:pPr>
            <w:r w:rsidRPr="004D5597">
              <w:rPr>
                <w:rFonts w:eastAsia="Times New Roman" w:cstheme="minorHAnsi"/>
                <w:color w:val="222222"/>
              </w:rPr>
              <w:t>CMIT 421</w:t>
            </w:r>
          </w:p>
        </w:tc>
        <w:tc>
          <w:tcPr>
            <w:tcW w:w="6300" w:type="dxa"/>
          </w:tcPr>
          <w:p w14:paraId="63C03BAA" w14:textId="4BF6C330" w:rsidR="00282402" w:rsidRPr="004D5597" w:rsidRDefault="006A2D9E" w:rsidP="0028240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 xml:space="preserve">CompTIA </w:t>
            </w:r>
            <w:r w:rsidR="00282402" w:rsidRPr="004D5597">
              <w:rPr>
                <w:rFonts w:eastAsia="Times New Roman" w:cstheme="minorHAnsi"/>
                <w:color w:val="222222"/>
              </w:rPr>
              <w:t>CySA+</w:t>
            </w:r>
          </w:p>
        </w:tc>
        <w:tc>
          <w:tcPr>
            <w:tcW w:w="1170" w:type="dxa"/>
          </w:tcPr>
          <w:p w14:paraId="60BDCB49" w14:textId="2DBE8C98" w:rsidR="00282402" w:rsidRPr="004D5597" w:rsidRDefault="00EA2517" w:rsidP="0028240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hyperlink w:anchor="comptia" w:history="1">
              <w:r w:rsidR="0019516F" w:rsidRPr="0019516F">
                <w:rPr>
                  <w:rStyle w:val="Hyperlink"/>
                  <w:rFonts w:eastAsia="Times New Roman" w:cstheme="minorHAnsi"/>
                </w:rPr>
                <w:t>Yes</w:t>
              </w:r>
            </w:hyperlink>
          </w:p>
        </w:tc>
      </w:tr>
      <w:tr w:rsidR="006A2D9E" w:rsidRPr="00282402" w14:paraId="6E43468E"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187F9C5C" w14:textId="6AE0B708" w:rsidR="006A2D9E" w:rsidRPr="004D5597" w:rsidRDefault="006A2D9E" w:rsidP="00282402">
            <w:pPr>
              <w:jc w:val="center"/>
              <w:rPr>
                <w:rFonts w:eastAsia="Times New Roman" w:cstheme="minorHAnsi"/>
                <w:color w:val="222222"/>
              </w:rPr>
            </w:pPr>
            <w:r w:rsidRPr="004D5597">
              <w:rPr>
                <w:rFonts w:eastAsia="Times New Roman" w:cstheme="minorHAnsi"/>
                <w:color w:val="222222"/>
              </w:rPr>
              <w:t>CMIT 42</w:t>
            </w:r>
            <w:r>
              <w:rPr>
                <w:rFonts w:eastAsia="Times New Roman" w:cstheme="minorHAnsi"/>
                <w:color w:val="222222"/>
              </w:rPr>
              <w:t>2</w:t>
            </w:r>
          </w:p>
        </w:tc>
        <w:tc>
          <w:tcPr>
            <w:tcW w:w="6300" w:type="dxa"/>
          </w:tcPr>
          <w:p w14:paraId="729E31BD" w14:textId="406BBA78" w:rsidR="006A2D9E" w:rsidRDefault="006A2D9E" w:rsidP="0028240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cstheme="minorHAnsi"/>
              </w:rPr>
              <w:t>Microsoft</w:t>
            </w:r>
            <w:r w:rsidRPr="004D5597">
              <w:rPr>
                <w:rFonts w:cstheme="minorHAnsi"/>
              </w:rPr>
              <w:t xml:space="preserve"> MS-10</w:t>
            </w:r>
            <w:r>
              <w:rPr>
                <w:rFonts w:cstheme="minorHAnsi"/>
              </w:rPr>
              <w:t>1</w:t>
            </w:r>
          </w:p>
        </w:tc>
        <w:tc>
          <w:tcPr>
            <w:tcW w:w="1170" w:type="dxa"/>
          </w:tcPr>
          <w:p w14:paraId="39E701F7" w14:textId="1B79C3BD" w:rsidR="006A2D9E" w:rsidRPr="004D5597" w:rsidRDefault="00EA2517" w:rsidP="0028240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hyperlink w:anchor="microsoft" w:history="1">
              <w:r w:rsidR="0019516F" w:rsidRPr="0019516F">
                <w:rPr>
                  <w:rStyle w:val="Hyperlink"/>
                  <w:rFonts w:eastAsia="Times New Roman" w:cstheme="minorHAnsi"/>
                </w:rPr>
                <w:t>Yes</w:t>
              </w:r>
            </w:hyperlink>
          </w:p>
        </w:tc>
      </w:tr>
      <w:tr w:rsidR="00282402" w:rsidRPr="00282402" w14:paraId="3E5066E4"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7C2AD2A5" w14:textId="515D276A" w:rsidR="00282402" w:rsidRPr="004D5597" w:rsidRDefault="00282402" w:rsidP="00282402">
            <w:pPr>
              <w:jc w:val="center"/>
              <w:rPr>
                <w:rFonts w:eastAsia="Times New Roman" w:cstheme="minorHAnsi"/>
                <w:color w:val="222222"/>
              </w:rPr>
            </w:pPr>
            <w:r w:rsidRPr="004D5597">
              <w:rPr>
                <w:rFonts w:eastAsia="Times New Roman" w:cstheme="minorHAnsi"/>
                <w:color w:val="222222"/>
              </w:rPr>
              <w:t>CMIT 424</w:t>
            </w:r>
          </w:p>
        </w:tc>
        <w:tc>
          <w:tcPr>
            <w:tcW w:w="6300" w:type="dxa"/>
          </w:tcPr>
          <w:p w14:paraId="11DFECB2" w14:textId="5452D36B" w:rsidR="00282402" w:rsidRPr="004D5597" w:rsidRDefault="00397A80" w:rsidP="0028240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ascii="Calibri" w:hAnsi="Calibri" w:cs="Calibri"/>
              </w:rPr>
              <w:t>Certified Computer Examiner (CCE)</w:t>
            </w:r>
          </w:p>
        </w:tc>
        <w:tc>
          <w:tcPr>
            <w:tcW w:w="1170" w:type="dxa"/>
          </w:tcPr>
          <w:p w14:paraId="568819BE" w14:textId="06608712" w:rsidR="00282402" w:rsidRPr="004D5597" w:rsidRDefault="00397A80" w:rsidP="0028240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397A80" w:rsidRPr="00282402" w14:paraId="3D7FFAC5"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53BCCF01" w14:textId="65039A3D" w:rsidR="00397A80" w:rsidRPr="004D5597" w:rsidRDefault="00397A80" w:rsidP="00282402">
            <w:pPr>
              <w:jc w:val="center"/>
              <w:rPr>
                <w:rFonts w:eastAsia="Times New Roman" w:cstheme="minorHAnsi"/>
                <w:color w:val="222222"/>
              </w:rPr>
            </w:pPr>
            <w:r>
              <w:rPr>
                <w:rFonts w:eastAsia="Times New Roman" w:cstheme="minorHAnsi"/>
                <w:color w:val="222222"/>
              </w:rPr>
              <w:t>CMIT 426</w:t>
            </w:r>
          </w:p>
        </w:tc>
        <w:tc>
          <w:tcPr>
            <w:tcW w:w="6300" w:type="dxa"/>
          </w:tcPr>
          <w:p w14:paraId="0D5E3F7E" w14:textId="0CC7347D" w:rsidR="00397A80" w:rsidRDefault="00397A80" w:rsidP="00282402">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AWS Certified Solutions Architect (Associate)</w:t>
            </w:r>
          </w:p>
        </w:tc>
        <w:tc>
          <w:tcPr>
            <w:tcW w:w="1170" w:type="dxa"/>
          </w:tcPr>
          <w:p w14:paraId="73B68E5A" w14:textId="2420B52F" w:rsidR="00397A80" w:rsidRDefault="00EA2517" w:rsidP="02AA6A28">
            <w:pPr>
              <w:jc w:val="center"/>
              <w:cnfStyle w:val="000000100000" w:firstRow="0" w:lastRow="0" w:firstColumn="0" w:lastColumn="0" w:oddVBand="0" w:evenVBand="0" w:oddHBand="1" w:evenHBand="0" w:firstRowFirstColumn="0" w:firstRowLastColumn="0" w:lastRowFirstColumn="0" w:lastRowLastColumn="0"/>
              <w:rPr>
                <w:rFonts w:eastAsia="Times New Roman"/>
                <w:color w:val="222222"/>
              </w:rPr>
            </w:pPr>
            <w:hyperlink w:anchor="aws" w:history="1">
              <w:r w:rsidR="32607ACD" w:rsidRPr="004A7DCC">
                <w:rPr>
                  <w:rStyle w:val="Hyperlink"/>
                  <w:rFonts w:eastAsia="Times New Roman"/>
                </w:rPr>
                <w:t>Yes</w:t>
              </w:r>
            </w:hyperlink>
            <w:r w:rsidR="00443872">
              <w:rPr>
                <w:rStyle w:val="FootnoteReference"/>
                <w:rFonts w:eastAsia="Times New Roman" w:cstheme="minorHAnsi"/>
                <w:color w:val="222222"/>
              </w:rPr>
              <w:footnoteReference w:id="1"/>
            </w:r>
          </w:p>
        </w:tc>
      </w:tr>
      <w:tr w:rsidR="00397A80" w:rsidRPr="00282402" w14:paraId="1753617F"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5CEBB7A4" w14:textId="736713B3" w:rsidR="00397A80" w:rsidRDefault="00397A80" w:rsidP="00282402">
            <w:pPr>
              <w:jc w:val="center"/>
              <w:rPr>
                <w:rFonts w:eastAsia="Times New Roman" w:cstheme="minorHAnsi"/>
                <w:color w:val="222222"/>
              </w:rPr>
            </w:pPr>
            <w:r>
              <w:rPr>
                <w:rFonts w:eastAsia="Times New Roman" w:cstheme="minorHAnsi"/>
                <w:color w:val="222222"/>
              </w:rPr>
              <w:t>CMIT 436</w:t>
            </w:r>
          </w:p>
        </w:tc>
        <w:tc>
          <w:tcPr>
            <w:tcW w:w="6300" w:type="dxa"/>
          </w:tcPr>
          <w:p w14:paraId="59F0E5F1" w14:textId="0CDF0193" w:rsidR="00397A80" w:rsidRDefault="007101CD" w:rsidP="0028240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(ISC)2 Certified Cloud Security Professional (CCSP)</w:t>
            </w:r>
          </w:p>
        </w:tc>
        <w:tc>
          <w:tcPr>
            <w:tcW w:w="1170" w:type="dxa"/>
          </w:tcPr>
          <w:p w14:paraId="09B246D0" w14:textId="0C481429" w:rsidR="00397A80" w:rsidRDefault="007101CD" w:rsidP="0028240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46255B" w:rsidRPr="00282402" w14:paraId="5742F543"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6A631715" w14:textId="56150E0B" w:rsidR="0046255B" w:rsidRPr="004D5597" w:rsidRDefault="0046255B" w:rsidP="00282402">
            <w:pPr>
              <w:jc w:val="center"/>
              <w:rPr>
                <w:rFonts w:eastAsia="Times New Roman" w:cstheme="minorHAnsi"/>
                <w:color w:val="222222"/>
              </w:rPr>
            </w:pPr>
            <w:r w:rsidRPr="004D5597">
              <w:rPr>
                <w:rFonts w:eastAsia="Times New Roman" w:cstheme="minorHAnsi"/>
                <w:color w:val="222222"/>
              </w:rPr>
              <w:t>CMIT 425</w:t>
            </w:r>
          </w:p>
        </w:tc>
        <w:tc>
          <w:tcPr>
            <w:tcW w:w="6300" w:type="dxa"/>
          </w:tcPr>
          <w:p w14:paraId="767980D4" w14:textId="55F39366" w:rsidR="0046255B" w:rsidRPr="004D5597" w:rsidRDefault="00397A80" w:rsidP="0028240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ascii="Calibri" w:hAnsi="Calibri" w:cs="Calibri"/>
              </w:rPr>
              <w:t>(ISC)2 Certified Information Systems Security Professional (CISSP)</w:t>
            </w:r>
          </w:p>
        </w:tc>
        <w:tc>
          <w:tcPr>
            <w:tcW w:w="1170" w:type="dxa"/>
          </w:tcPr>
          <w:p w14:paraId="2E503D0D" w14:textId="06B71FFE" w:rsidR="0046255B" w:rsidRPr="004D5597" w:rsidRDefault="002035E0" w:rsidP="0028240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4D5597" w:rsidRPr="00282402" w14:paraId="39F353CC"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0BBBB631" w14:textId="25B978FC" w:rsidR="004D5597" w:rsidRPr="004D5597" w:rsidRDefault="004D5597" w:rsidP="00282402">
            <w:pPr>
              <w:jc w:val="center"/>
              <w:rPr>
                <w:rFonts w:eastAsia="Times New Roman" w:cstheme="minorHAnsi"/>
                <w:color w:val="222222"/>
              </w:rPr>
            </w:pPr>
            <w:r>
              <w:rPr>
                <w:rFonts w:eastAsia="Times New Roman" w:cstheme="minorHAnsi"/>
                <w:color w:val="222222"/>
              </w:rPr>
              <w:t>CMIT 455</w:t>
            </w:r>
          </w:p>
        </w:tc>
        <w:tc>
          <w:tcPr>
            <w:tcW w:w="6300" w:type="dxa"/>
          </w:tcPr>
          <w:p w14:paraId="3B4930B2" w14:textId="28EB4AFF" w:rsidR="004D5597" w:rsidRPr="0046255B" w:rsidRDefault="004D5597" w:rsidP="0028240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 xml:space="preserve">Cisco </w:t>
            </w:r>
            <w:r w:rsidR="006A2D9E">
              <w:rPr>
                <w:rFonts w:eastAsia="Times New Roman" w:cstheme="minorHAnsi"/>
                <w:color w:val="222222"/>
              </w:rPr>
              <w:t>CCNP (ENCOR)</w:t>
            </w:r>
          </w:p>
        </w:tc>
        <w:tc>
          <w:tcPr>
            <w:tcW w:w="1170" w:type="dxa"/>
          </w:tcPr>
          <w:p w14:paraId="01DDEDAA" w14:textId="212503AC" w:rsidR="004D5597" w:rsidRPr="004D5597" w:rsidRDefault="002035E0" w:rsidP="004D55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7101CD" w:rsidRPr="00282402" w14:paraId="09EC2CCF"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52AA64A2" w14:textId="514CE1AA" w:rsidR="007101CD" w:rsidRPr="004D5597" w:rsidRDefault="007101CD" w:rsidP="00EF464B">
            <w:pPr>
              <w:jc w:val="center"/>
              <w:rPr>
                <w:rFonts w:eastAsia="Times New Roman" w:cstheme="minorHAnsi"/>
                <w:color w:val="222222"/>
              </w:rPr>
            </w:pPr>
            <w:r>
              <w:rPr>
                <w:rFonts w:eastAsia="Times New Roman" w:cstheme="minorHAnsi"/>
                <w:color w:val="222222"/>
              </w:rPr>
              <w:t>CMIT 456</w:t>
            </w:r>
          </w:p>
        </w:tc>
        <w:tc>
          <w:tcPr>
            <w:tcW w:w="6300" w:type="dxa"/>
          </w:tcPr>
          <w:p w14:paraId="6DE36C99" w14:textId="47394B75" w:rsidR="007101CD" w:rsidRPr="004D5597" w:rsidRDefault="009D313D" w:rsidP="00EF46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ascii="Calibri" w:hAnsi="Calibri" w:cs="Calibri"/>
              </w:rPr>
              <w:t>Cisco CCNP (ENARSI)</w:t>
            </w:r>
          </w:p>
        </w:tc>
        <w:tc>
          <w:tcPr>
            <w:tcW w:w="1170" w:type="dxa"/>
          </w:tcPr>
          <w:p w14:paraId="48CA09F1" w14:textId="2DC3468F" w:rsidR="007101CD" w:rsidRPr="004D5597" w:rsidRDefault="009D313D" w:rsidP="00EF464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7101CD" w:rsidRPr="00282402" w14:paraId="0A4410CE"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2DC60B4B" w14:textId="77777777" w:rsidR="007101CD" w:rsidRPr="004D5597" w:rsidRDefault="007101CD" w:rsidP="00EF464B">
            <w:pPr>
              <w:jc w:val="center"/>
              <w:rPr>
                <w:rFonts w:eastAsia="Times New Roman" w:cstheme="minorHAnsi"/>
                <w:color w:val="222222"/>
              </w:rPr>
            </w:pPr>
            <w:r w:rsidRPr="004D5597">
              <w:rPr>
                <w:rFonts w:eastAsia="Times New Roman" w:cstheme="minorHAnsi"/>
                <w:color w:val="222222"/>
              </w:rPr>
              <w:t xml:space="preserve">CMIT </w:t>
            </w:r>
            <w:r>
              <w:rPr>
                <w:rFonts w:eastAsia="Times New Roman" w:cstheme="minorHAnsi"/>
                <w:color w:val="222222"/>
              </w:rPr>
              <w:t>460</w:t>
            </w:r>
          </w:p>
        </w:tc>
        <w:tc>
          <w:tcPr>
            <w:tcW w:w="6300" w:type="dxa"/>
          </w:tcPr>
          <w:p w14:paraId="21ABF4BF" w14:textId="7DB060A1" w:rsidR="007101CD" w:rsidRPr="004D5597" w:rsidRDefault="009D313D" w:rsidP="00EF46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ascii="Calibri" w:hAnsi="Calibri" w:cs="Calibri"/>
              </w:rPr>
              <w:t>Computer Security Incident Handler (CSIH)</w:t>
            </w:r>
          </w:p>
        </w:tc>
        <w:tc>
          <w:tcPr>
            <w:tcW w:w="1170" w:type="dxa"/>
          </w:tcPr>
          <w:p w14:paraId="5CD8F536" w14:textId="4D936C65" w:rsidR="007101CD" w:rsidRPr="004D5597" w:rsidRDefault="009D313D" w:rsidP="00EF464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37780C" w:rsidRPr="00282402" w14:paraId="1DF2D85A"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0FD5FE88" w14:textId="211C7A8E" w:rsidR="0037780C" w:rsidRPr="004D5597" w:rsidRDefault="0037780C" w:rsidP="00EF464B">
            <w:pPr>
              <w:jc w:val="center"/>
              <w:rPr>
                <w:rFonts w:eastAsia="Times New Roman" w:cstheme="minorHAnsi"/>
                <w:color w:val="222222"/>
              </w:rPr>
            </w:pPr>
            <w:r>
              <w:rPr>
                <w:rFonts w:eastAsia="Times New Roman" w:cstheme="minorHAnsi"/>
                <w:color w:val="222222"/>
              </w:rPr>
              <w:t>CSIA 300</w:t>
            </w:r>
          </w:p>
        </w:tc>
        <w:tc>
          <w:tcPr>
            <w:tcW w:w="6300" w:type="dxa"/>
          </w:tcPr>
          <w:p w14:paraId="1F927389" w14:textId="428C89DA" w:rsidR="0037780C" w:rsidRDefault="00020EAD" w:rsidP="00EF464B">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Certified Secure Computer User (</w:t>
            </w:r>
            <w:r w:rsidR="003D48F6">
              <w:rPr>
                <w:rFonts w:ascii="Calibri" w:hAnsi="Calibri" w:cs="Calibri"/>
              </w:rPr>
              <w:t>C</w:t>
            </w:r>
            <w:r w:rsidR="00D82EA9">
              <w:rPr>
                <w:rFonts w:ascii="Calibri" w:hAnsi="Calibri" w:cs="Calibri"/>
              </w:rPr>
              <w:t>|</w:t>
            </w:r>
            <w:r w:rsidR="00FA4CA3">
              <w:rPr>
                <w:rFonts w:ascii="Calibri" w:hAnsi="Calibri" w:cs="Calibri"/>
              </w:rPr>
              <w:t xml:space="preserve">SCU) </w:t>
            </w:r>
            <w:r w:rsidR="00D129C4">
              <w:rPr>
                <w:rFonts w:ascii="Calibri" w:hAnsi="Calibri" w:cs="Calibri"/>
              </w:rPr>
              <w:t>v2</w:t>
            </w:r>
          </w:p>
        </w:tc>
        <w:tc>
          <w:tcPr>
            <w:tcW w:w="1170" w:type="dxa"/>
          </w:tcPr>
          <w:p w14:paraId="50671739" w14:textId="09CC56C4" w:rsidR="0037780C" w:rsidRDefault="00EA2517" w:rsidP="00EF464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hyperlink w:anchor="eccouncil" w:history="1">
              <w:r w:rsidR="001B168E" w:rsidRPr="00A664A0">
                <w:rPr>
                  <w:rStyle w:val="Hyperlink"/>
                  <w:rFonts w:eastAsia="Times New Roman" w:cstheme="minorHAnsi"/>
                </w:rPr>
                <w:t>Yes</w:t>
              </w:r>
            </w:hyperlink>
          </w:p>
        </w:tc>
      </w:tr>
      <w:tr w:rsidR="0037780C" w:rsidRPr="00282402" w14:paraId="64EE64A5"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60E83A5B" w14:textId="7ACB1F26" w:rsidR="0037780C" w:rsidRPr="004D5597" w:rsidRDefault="0037780C" w:rsidP="00EF464B">
            <w:pPr>
              <w:jc w:val="center"/>
              <w:rPr>
                <w:rFonts w:eastAsia="Times New Roman" w:cstheme="minorHAnsi"/>
                <w:color w:val="222222"/>
              </w:rPr>
            </w:pPr>
            <w:r>
              <w:rPr>
                <w:rFonts w:eastAsia="Times New Roman" w:cstheme="minorHAnsi"/>
                <w:color w:val="222222"/>
              </w:rPr>
              <w:t>CSIA 310</w:t>
            </w:r>
          </w:p>
        </w:tc>
        <w:tc>
          <w:tcPr>
            <w:tcW w:w="6300" w:type="dxa"/>
          </w:tcPr>
          <w:p w14:paraId="4813A97F" w14:textId="412E6D67" w:rsidR="0037780C" w:rsidRDefault="0037780C" w:rsidP="0037780C">
            <w:pPr>
              <w:cnfStyle w:val="000000000000" w:firstRow="0" w:lastRow="0" w:firstColumn="0" w:lastColumn="0" w:oddVBand="0" w:evenVBand="0" w:oddHBand="0" w:evenHBand="0" w:firstRowFirstColumn="0" w:firstRowLastColumn="0" w:lastRowFirstColumn="0" w:lastRowLastColumn="0"/>
              <w:rPr>
                <w:rFonts w:ascii="Calibri" w:hAnsi="Calibri" w:cs="Calibri"/>
              </w:rPr>
            </w:pPr>
            <w:r>
              <w:t>Certified Incident Handler (E|CIH) v2</w:t>
            </w:r>
          </w:p>
        </w:tc>
        <w:tc>
          <w:tcPr>
            <w:tcW w:w="1170" w:type="dxa"/>
          </w:tcPr>
          <w:p w14:paraId="355A5151" w14:textId="2410E4EE" w:rsidR="0037780C" w:rsidRDefault="00EA2517" w:rsidP="00EF464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hyperlink w:anchor="eccouncil" w:history="1">
              <w:r w:rsidR="001B168E" w:rsidRPr="00A664A0">
                <w:rPr>
                  <w:rStyle w:val="Hyperlink"/>
                  <w:rFonts w:eastAsia="Times New Roman" w:cstheme="minorHAnsi"/>
                </w:rPr>
                <w:t>Yes</w:t>
              </w:r>
            </w:hyperlink>
          </w:p>
        </w:tc>
      </w:tr>
      <w:tr w:rsidR="00A664A0" w:rsidRPr="00282402" w14:paraId="5823DBCE" w14:textId="77777777" w:rsidTr="004A7D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55" w:type="dxa"/>
          </w:tcPr>
          <w:p w14:paraId="3D53E802" w14:textId="68A0667A" w:rsidR="00A664A0" w:rsidRDefault="00A664A0" w:rsidP="00EF464B">
            <w:pPr>
              <w:jc w:val="center"/>
              <w:rPr>
                <w:rFonts w:eastAsia="Times New Roman" w:cstheme="minorHAnsi"/>
                <w:color w:val="222222"/>
              </w:rPr>
            </w:pPr>
            <w:r>
              <w:rPr>
                <w:rFonts w:eastAsia="Times New Roman" w:cstheme="minorHAnsi"/>
                <w:color w:val="222222"/>
              </w:rPr>
              <w:t>CSIA 413</w:t>
            </w:r>
          </w:p>
        </w:tc>
        <w:tc>
          <w:tcPr>
            <w:tcW w:w="6300" w:type="dxa"/>
          </w:tcPr>
          <w:p w14:paraId="56F85F6E" w14:textId="5EC82845" w:rsidR="00A664A0" w:rsidRDefault="00A664A0" w:rsidP="0037780C">
            <w:pPr>
              <w:cnfStyle w:val="000000100000" w:firstRow="0" w:lastRow="0" w:firstColumn="0" w:lastColumn="0" w:oddVBand="0" w:evenVBand="0" w:oddHBand="1" w:evenHBand="0" w:firstRowFirstColumn="0" w:firstRowLastColumn="0" w:lastRowFirstColumn="0" w:lastRowLastColumn="0"/>
            </w:pPr>
            <w:r>
              <w:t>Certified Information Privacy Professional (CIPP/US)</w:t>
            </w:r>
          </w:p>
        </w:tc>
        <w:tc>
          <w:tcPr>
            <w:tcW w:w="1170" w:type="dxa"/>
          </w:tcPr>
          <w:p w14:paraId="1171DC7A" w14:textId="047C3399" w:rsidR="00A664A0" w:rsidRDefault="00A664A0" w:rsidP="00EF464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color w:val="222222"/>
              </w:rPr>
              <w:t>No</w:t>
            </w:r>
          </w:p>
        </w:tc>
      </w:tr>
      <w:tr w:rsidR="0037780C" w:rsidRPr="00282402" w14:paraId="6312739E" w14:textId="77777777" w:rsidTr="004A7DCC">
        <w:trPr>
          <w:trHeight w:val="326"/>
        </w:trPr>
        <w:tc>
          <w:tcPr>
            <w:cnfStyle w:val="001000000000" w:firstRow="0" w:lastRow="0" w:firstColumn="1" w:lastColumn="0" w:oddVBand="0" w:evenVBand="0" w:oddHBand="0" w:evenHBand="0" w:firstRowFirstColumn="0" w:firstRowLastColumn="0" w:lastRowFirstColumn="0" w:lastRowLastColumn="0"/>
            <w:tcW w:w="1255" w:type="dxa"/>
          </w:tcPr>
          <w:p w14:paraId="6D850ACC" w14:textId="71E9A0D3" w:rsidR="0037780C" w:rsidRDefault="0037780C" w:rsidP="00EF464B">
            <w:pPr>
              <w:jc w:val="center"/>
              <w:rPr>
                <w:rFonts w:eastAsia="Times New Roman" w:cstheme="minorHAnsi"/>
                <w:color w:val="222222"/>
              </w:rPr>
            </w:pPr>
            <w:r>
              <w:rPr>
                <w:rFonts w:eastAsia="Times New Roman" w:cstheme="minorHAnsi"/>
                <w:color w:val="222222"/>
              </w:rPr>
              <w:t>CSIA 485</w:t>
            </w:r>
          </w:p>
        </w:tc>
        <w:tc>
          <w:tcPr>
            <w:tcW w:w="6300" w:type="dxa"/>
          </w:tcPr>
          <w:p w14:paraId="23FC3703" w14:textId="6AC732B2" w:rsidR="0037780C" w:rsidRDefault="0037780C" w:rsidP="0037780C">
            <w:pPr>
              <w:cnfStyle w:val="000000000000" w:firstRow="0" w:lastRow="0" w:firstColumn="0" w:lastColumn="0" w:oddVBand="0" w:evenVBand="0" w:oddHBand="0" w:evenHBand="0" w:firstRowFirstColumn="0" w:firstRowLastColumn="0" w:lastRowFirstColumn="0" w:lastRowLastColumn="0"/>
            </w:pPr>
            <w:r>
              <w:t>Certified Chief Information Security Officer (C</w:t>
            </w:r>
            <w:r w:rsidR="00A664A0">
              <w:t>|</w:t>
            </w:r>
            <w:r>
              <w:t>C</w:t>
            </w:r>
            <w:r w:rsidR="00A664A0">
              <w:t>I</w:t>
            </w:r>
            <w:r>
              <w:t xml:space="preserve">SO) </w:t>
            </w:r>
          </w:p>
        </w:tc>
        <w:tc>
          <w:tcPr>
            <w:tcW w:w="1170" w:type="dxa"/>
          </w:tcPr>
          <w:p w14:paraId="1DD72E28" w14:textId="54F626EE" w:rsidR="0037780C" w:rsidRDefault="00EA2517" w:rsidP="00EF464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hyperlink w:anchor="eccouncil" w:history="1">
              <w:r w:rsidR="001B168E" w:rsidRPr="00A664A0">
                <w:rPr>
                  <w:rStyle w:val="Hyperlink"/>
                  <w:rFonts w:eastAsia="Times New Roman" w:cstheme="minorHAnsi"/>
                </w:rPr>
                <w:t>Yes</w:t>
              </w:r>
            </w:hyperlink>
          </w:p>
        </w:tc>
      </w:tr>
    </w:tbl>
    <w:p w14:paraId="6E00168B" w14:textId="4795BBFF" w:rsidR="00CF6BDB" w:rsidRDefault="00CF6BDB" w:rsidP="00A06F96">
      <w:pPr>
        <w:spacing w:after="0" w:line="240" w:lineRule="auto"/>
        <w:rPr>
          <w:rFonts w:eastAsia="Times New Roman" w:cstheme="minorHAnsi"/>
          <w:color w:val="222222"/>
        </w:rPr>
      </w:pPr>
    </w:p>
    <w:p w14:paraId="1C653B99" w14:textId="4501E352" w:rsidR="00A06F96" w:rsidRDefault="00A06F96" w:rsidP="00A06F96">
      <w:pPr>
        <w:shd w:val="clear" w:color="auto" w:fill="FFFFFF"/>
        <w:spacing w:after="0" w:line="240" w:lineRule="auto"/>
        <w:rPr>
          <w:rFonts w:eastAsia="Times New Roman" w:cstheme="minorHAnsi"/>
          <w:color w:val="222222"/>
        </w:rPr>
      </w:pPr>
    </w:p>
    <w:p w14:paraId="069D2E6D" w14:textId="77777777" w:rsidR="00244DE9" w:rsidRDefault="00244DE9">
      <w:pPr>
        <w:rPr>
          <w:rFonts w:eastAsia="Times New Roman" w:cstheme="minorHAnsi"/>
          <w:color w:val="222222"/>
        </w:rPr>
      </w:pPr>
      <w:r>
        <w:rPr>
          <w:rFonts w:eastAsia="Times New Roman" w:cstheme="minorHAnsi"/>
          <w:color w:val="222222"/>
        </w:rPr>
        <w:br w:type="page"/>
      </w:r>
    </w:p>
    <w:p w14:paraId="526D20EF" w14:textId="77777777" w:rsidR="00244DE9" w:rsidRDefault="00244DE9" w:rsidP="00244DE9">
      <w:pPr>
        <w:pStyle w:val="NormalWeb"/>
        <w:spacing w:before="0" w:beforeAutospacing="0" w:after="0" w:afterAutospacing="0"/>
        <w:rPr>
          <w:rFonts w:ascii="Calibri" w:hAnsi="Calibri" w:cs="Calibri"/>
          <w:sz w:val="22"/>
          <w:szCs w:val="22"/>
        </w:rPr>
      </w:pPr>
    </w:p>
    <w:p w14:paraId="366B6D20" w14:textId="630BB008" w:rsidR="00244DE9" w:rsidRDefault="00244DE9" w:rsidP="00244DE9">
      <w:pPr>
        <w:pStyle w:val="NormalWeb"/>
        <w:spacing w:before="0" w:beforeAutospacing="0" w:after="0" w:afterAutospacing="0"/>
        <w:rPr>
          <w:rFonts w:ascii="Calibri" w:hAnsi="Calibri" w:cs="Calibri"/>
          <w:sz w:val="22"/>
          <w:szCs w:val="22"/>
        </w:rPr>
      </w:pPr>
      <w:r w:rsidRPr="006F7AC3">
        <w:rPr>
          <w:rFonts w:ascii="Calibri" w:hAnsi="Calibri" w:cs="Calibri"/>
          <w:sz w:val="22"/>
          <w:szCs w:val="22"/>
          <w:highlight w:val="yellow"/>
        </w:rPr>
        <w:t xml:space="preserve">As a UMGC student, you are eligible for discounts on </w:t>
      </w:r>
      <w:bookmarkStart w:id="1" w:name="comptia"/>
      <w:r w:rsidRPr="006F7AC3">
        <w:rPr>
          <w:rFonts w:ascii="Calibri" w:hAnsi="Calibri" w:cs="Calibri"/>
          <w:sz w:val="22"/>
          <w:szCs w:val="22"/>
          <w:highlight w:val="yellow"/>
        </w:rPr>
        <w:t xml:space="preserve">CompTIA </w:t>
      </w:r>
      <w:bookmarkEnd w:id="1"/>
      <w:r w:rsidRPr="006F7AC3">
        <w:rPr>
          <w:rFonts w:ascii="Calibri" w:hAnsi="Calibri" w:cs="Calibri"/>
          <w:sz w:val="22"/>
          <w:szCs w:val="22"/>
          <w:highlight w:val="yellow"/>
        </w:rPr>
        <w:t>certification exams.</w:t>
      </w:r>
      <w:r>
        <w:rPr>
          <w:rFonts w:ascii="Calibri" w:hAnsi="Calibri" w:cs="Calibri"/>
          <w:sz w:val="22"/>
          <w:szCs w:val="22"/>
        </w:rPr>
        <w:t>  </w:t>
      </w:r>
    </w:p>
    <w:p w14:paraId="52463360"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32AC3D" w14:textId="668C2535" w:rsidR="00244DE9" w:rsidRDefault="00244DE9" w:rsidP="02AA6A2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plan to take a CompTIA certification exam, </w:t>
      </w:r>
      <w:r w:rsidR="008D2187">
        <w:rPr>
          <w:rFonts w:ascii="Calibri" w:hAnsi="Calibri" w:cs="Calibri"/>
          <w:sz w:val="22"/>
          <w:szCs w:val="22"/>
        </w:rPr>
        <w:t>visit</w:t>
      </w:r>
      <w:r>
        <w:rPr>
          <w:rFonts w:ascii="Calibri" w:hAnsi="Calibri" w:cs="Calibri"/>
          <w:sz w:val="22"/>
          <w:szCs w:val="22"/>
        </w:rPr>
        <w:t> </w:t>
      </w:r>
      <w:hyperlink r:id="rId11" w:history="1">
        <w:r>
          <w:rPr>
            <w:rStyle w:val="Hyperlink"/>
            <w:rFonts w:ascii="Calibri" w:hAnsi="Calibri" w:cs="Calibri"/>
            <w:sz w:val="22"/>
            <w:szCs w:val="22"/>
          </w:rPr>
          <w:t>https://academic-store.comptia.org/?location=academic</w:t>
        </w:r>
      </w:hyperlink>
      <w:r w:rsidR="008D2187">
        <w:rPr>
          <w:rStyle w:val="Hyperlink"/>
          <w:rFonts w:ascii="Calibri" w:hAnsi="Calibri" w:cs="Calibri"/>
          <w:sz w:val="22"/>
          <w:szCs w:val="22"/>
        </w:rPr>
        <w:t>.</w:t>
      </w:r>
      <w:r>
        <w:rPr>
          <w:rFonts w:ascii="Calibri" w:hAnsi="Calibri" w:cs="Calibri"/>
          <w:sz w:val="22"/>
          <w:szCs w:val="22"/>
        </w:rPr>
        <w:t xml:space="preserve"> </w:t>
      </w:r>
      <w:r w:rsidR="008D2187">
        <w:rPr>
          <w:rFonts w:ascii="Calibri" w:hAnsi="Calibri" w:cs="Calibri"/>
          <w:sz w:val="22"/>
          <w:szCs w:val="22"/>
        </w:rPr>
        <w:t xml:space="preserve">Use </w:t>
      </w:r>
      <w:r>
        <w:rPr>
          <w:rFonts w:ascii="Calibri" w:hAnsi="Calibri" w:cs="Calibri"/>
          <w:sz w:val="22"/>
          <w:szCs w:val="22"/>
        </w:rPr>
        <w:t>your student email address to buy the voucher at a discount. </w:t>
      </w:r>
      <w:r w:rsidRPr="02AA6A28">
        <w:rPr>
          <w:rFonts w:ascii="Calibri" w:hAnsi="Calibri" w:cs="Calibri"/>
          <w:sz w:val="22"/>
          <w:szCs w:val="22"/>
        </w:rPr>
        <w:t>Discounted vouchers are available for the following pricing:</w:t>
      </w:r>
    </w:p>
    <w:p w14:paraId="778E8756" w14:textId="69C879F2" w:rsidR="005E5576" w:rsidRDefault="005E5576" w:rsidP="00244DE9">
      <w:pPr>
        <w:pStyle w:val="NormalWeb"/>
        <w:spacing w:before="0" w:beforeAutospacing="0" w:after="0" w:afterAutospacing="0"/>
        <w:rPr>
          <w:rFonts w:asciiTheme="minorHAnsi" w:eastAsiaTheme="minorHAnsi" w:hAnsiTheme="minorHAnsi" w:cstheme="minorBidi"/>
          <w:sz w:val="22"/>
          <w:szCs w:val="22"/>
        </w:rPr>
      </w:pPr>
      <w:r w:rsidRPr="02AA6A28">
        <w:rPr>
          <w:rFonts w:ascii="Calibri" w:hAnsi="Calibri" w:cs="Calibri"/>
          <w:sz w:val="22"/>
          <w:szCs w:val="22"/>
        </w:rPr>
        <w:fldChar w:fldCharType="begin"/>
      </w:r>
      <w:r>
        <w:rPr>
          <w:rFonts w:ascii="Calibri" w:hAnsi="Calibri" w:cs="Calibri"/>
          <w:sz w:val="22"/>
          <w:szCs w:val="22"/>
        </w:rPr>
        <w:instrText xml:space="preserve"> LINK Excel.Sheet.12 "C:\\Users\\John\\AppData\\Local\\Temp\\OneNote\\16.0\\Exported\\{220F174B-EFB2-4BD3-A3D3-FA7BC7F8188D}\\NT\\4\\Student Purchases - CompTIA2.xlsx" "Sheet1!R1C1:R15C5" \a \f 5 \h  \* MERGEFORMAT </w:instrText>
      </w:r>
      <w:r w:rsidRPr="02AA6A28">
        <w:rPr>
          <w:rFonts w:ascii="Calibri" w:hAnsi="Calibri" w:cs="Calibri"/>
          <w:sz w:val="22"/>
          <w:szCs w:val="22"/>
        </w:rPr>
        <w:fldChar w:fldCharType="separate"/>
      </w:r>
    </w:p>
    <w:tbl>
      <w:tblPr>
        <w:tblStyle w:val="GridTable4-Accent1"/>
        <w:tblW w:w="6025" w:type="dxa"/>
        <w:tblInd w:w="607" w:type="dxa"/>
        <w:tblLook w:val="04A0" w:firstRow="1" w:lastRow="0" w:firstColumn="1" w:lastColumn="0" w:noHBand="0" w:noVBand="1"/>
      </w:tblPr>
      <w:tblGrid>
        <w:gridCol w:w="1435"/>
        <w:gridCol w:w="1080"/>
        <w:gridCol w:w="1080"/>
        <w:gridCol w:w="1170"/>
        <w:gridCol w:w="1260"/>
      </w:tblGrid>
      <w:tr w:rsidR="00EC2E0E" w:rsidRPr="005E5576" w14:paraId="67E076FA" w14:textId="77777777" w:rsidTr="02AA6A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68559CB2" w14:textId="42412AAE" w:rsidR="005E5576" w:rsidRPr="0029175A" w:rsidRDefault="005E5576" w:rsidP="02AA6A28">
            <w:pPr>
              <w:pStyle w:val="NormalWeb"/>
              <w:spacing w:after="0"/>
              <w:jc w:val="center"/>
              <w:rPr>
                <w:rFonts w:asciiTheme="minorHAnsi" w:hAnsiTheme="minorHAnsi" w:cstheme="minorHAnsi"/>
                <w:sz w:val="22"/>
                <w:szCs w:val="22"/>
              </w:rPr>
            </w:pPr>
          </w:p>
        </w:tc>
        <w:tc>
          <w:tcPr>
            <w:tcW w:w="1080" w:type="dxa"/>
            <w:hideMark/>
          </w:tcPr>
          <w:p w14:paraId="376956D8" w14:textId="590F3E09" w:rsidR="005E5576" w:rsidRPr="0029175A" w:rsidRDefault="005E5576" w:rsidP="008D2187">
            <w:pPr>
              <w:pStyle w:val="NormalWeb"/>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Student</w:t>
            </w:r>
            <w:r w:rsidR="3E689EDB" w:rsidRPr="0029175A">
              <w:rPr>
                <w:rFonts w:asciiTheme="minorHAnsi" w:hAnsiTheme="minorHAnsi" w:cstheme="minorHAnsi"/>
                <w:b w:val="0"/>
                <w:bCs w:val="0"/>
                <w:sz w:val="22"/>
                <w:szCs w:val="22"/>
              </w:rPr>
              <w:t xml:space="preserve"> Pricing</w:t>
            </w:r>
          </w:p>
        </w:tc>
        <w:tc>
          <w:tcPr>
            <w:tcW w:w="1080" w:type="dxa"/>
            <w:hideMark/>
          </w:tcPr>
          <w:p w14:paraId="5F3571CF" w14:textId="5739EFBF" w:rsidR="005E5576" w:rsidRPr="0029175A" w:rsidRDefault="005E5576" w:rsidP="008D2187">
            <w:pPr>
              <w:pStyle w:val="NormalWeb"/>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Regular</w:t>
            </w:r>
            <w:r w:rsidRPr="0029175A">
              <w:rPr>
                <w:rFonts w:asciiTheme="minorHAnsi" w:hAnsiTheme="minorHAnsi" w:cstheme="minorHAnsi"/>
                <w:b w:val="0"/>
                <w:bCs w:val="0"/>
                <w:sz w:val="22"/>
                <w:szCs w:val="22"/>
              </w:rPr>
              <w:t xml:space="preserve"> Pricing</w:t>
            </w:r>
          </w:p>
        </w:tc>
        <w:tc>
          <w:tcPr>
            <w:tcW w:w="1170" w:type="dxa"/>
            <w:hideMark/>
          </w:tcPr>
          <w:p w14:paraId="205C0E22" w14:textId="77777777" w:rsidR="005E5576" w:rsidRPr="0029175A" w:rsidRDefault="005E5576" w:rsidP="008D2187">
            <w:pPr>
              <w:pStyle w:val="NormalWeb"/>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 Savings</w:t>
            </w:r>
          </w:p>
        </w:tc>
        <w:tc>
          <w:tcPr>
            <w:tcW w:w="1260" w:type="dxa"/>
            <w:hideMark/>
          </w:tcPr>
          <w:p w14:paraId="0696F277" w14:textId="77777777" w:rsidR="005E5576" w:rsidRPr="005E5576" w:rsidRDefault="005E5576" w:rsidP="008D2187">
            <w:pPr>
              <w:pStyle w:val="NormalWeb"/>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D2187">
              <w:rPr>
                <w:rFonts w:ascii="Calibri" w:hAnsi="Calibri" w:cs="Calibri"/>
                <w:sz w:val="22"/>
                <w:szCs w:val="22"/>
              </w:rPr>
              <w:t>% Savings</w:t>
            </w:r>
          </w:p>
        </w:tc>
      </w:tr>
      <w:tr w:rsidR="005E5576" w:rsidRPr="005E5576" w14:paraId="1F456B9F" w14:textId="77777777" w:rsidTr="004A7D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30BCF1DF"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A+ (CORE 1)</w:t>
            </w:r>
          </w:p>
        </w:tc>
        <w:tc>
          <w:tcPr>
            <w:tcW w:w="1080" w:type="dxa"/>
            <w:hideMark/>
          </w:tcPr>
          <w:p w14:paraId="5B97CABB" w14:textId="651DFC14"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$106.00</w:t>
            </w:r>
          </w:p>
        </w:tc>
        <w:tc>
          <w:tcPr>
            <w:tcW w:w="1080" w:type="dxa"/>
            <w:hideMark/>
          </w:tcPr>
          <w:p w14:paraId="69495627" w14:textId="4A5C85A0"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$232.00</w:t>
            </w:r>
          </w:p>
        </w:tc>
        <w:tc>
          <w:tcPr>
            <w:tcW w:w="1170" w:type="dxa"/>
            <w:hideMark/>
          </w:tcPr>
          <w:p w14:paraId="3D7AF76D" w14:textId="5A7F165A"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$126.00</w:t>
            </w:r>
          </w:p>
        </w:tc>
        <w:tc>
          <w:tcPr>
            <w:tcW w:w="1260" w:type="dxa"/>
            <w:hideMark/>
          </w:tcPr>
          <w:p w14:paraId="3172E199" w14:textId="77777777" w:rsidR="005E5576" w:rsidRPr="005E5576"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2AA6A28">
              <w:rPr>
                <w:rFonts w:ascii="Calibri" w:hAnsi="Calibri" w:cs="Calibri"/>
              </w:rPr>
              <w:t>54.31%</w:t>
            </w:r>
          </w:p>
        </w:tc>
      </w:tr>
      <w:tr w:rsidR="005E5576" w:rsidRPr="005E5576" w14:paraId="6D7C43BD" w14:textId="77777777" w:rsidTr="004A7DCC">
        <w:trPr>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453E7FB7"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A+ (CORE 2)</w:t>
            </w:r>
          </w:p>
        </w:tc>
        <w:tc>
          <w:tcPr>
            <w:tcW w:w="1080" w:type="dxa"/>
            <w:hideMark/>
          </w:tcPr>
          <w:p w14:paraId="09B657DD" w14:textId="5889629F"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$106.00</w:t>
            </w:r>
          </w:p>
        </w:tc>
        <w:tc>
          <w:tcPr>
            <w:tcW w:w="1080" w:type="dxa"/>
            <w:hideMark/>
          </w:tcPr>
          <w:p w14:paraId="33557E98" w14:textId="29994521"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$232.00</w:t>
            </w:r>
          </w:p>
        </w:tc>
        <w:tc>
          <w:tcPr>
            <w:tcW w:w="1170" w:type="dxa"/>
            <w:hideMark/>
          </w:tcPr>
          <w:p w14:paraId="71E667BB" w14:textId="77FDD4E2"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$126.00</w:t>
            </w:r>
          </w:p>
        </w:tc>
        <w:tc>
          <w:tcPr>
            <w:tcW w:w="1260" w:type="dxa"/>
            <w:hideMark/>
          </w:tcPr>
          <w:p w14:paraId="2F265AF5" w14:textId="77777777" w:rsidR="005E5576" w:rsidRPr="005E5576"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2AA6A28">
              <w:rPr>
                <w:rFonts w:ascii="Calibri" w:hAnsi="Calibri" w:cs="Calibri"/>
              </w:rPr>
              <w:t>54.31%</w:t>
            </w:r>
          </w:p>
        </w:tc>
      </w:tr>
      <w:tr w:rsidR="005E5576" w:rsidRPr="005E5576" w14:paraId="7FBA9FCC" w14:textId="77777777" w:rsidTr="004A7D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533FA896"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CASP+</w:t>
            </w:r>
          </w:p>
        </w:tc>
        <w:tc>
          <w:tcPr>
            <w:tcW w:w="1080" w:type="dxa"/>
            <w:hideMark/>
          </w:tcPr>
          <w:p w14:paraId="4C33774E" w14:textId="5FDCD065"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$336.00</w:t>
            </w:r>
          </w:p>
        </w:tc>
        <w:tc>
          <w:tcPr>
            <w:tcW w:w="1080" w:type="dxa"/>
            <w:hideMark/>
          </w:tcPr>
          <w:p w14:paraId="6D74CBFE" w14:textId="35339AEB"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$466.00</w:t>
            </w:r>
          </w:p>
        </w:tc>
        <w:tc>
          <w:tcPr>
            <w:tcW w:w="1170" w:type="dxa"/>
            <w:hideMark/>
          </w:tcPr>
          <w:p w14:paraId="34C2B540" w14:textId="17CAF640"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$130.00</w:t>
            </w:r>
          </w:p>
        </w:tc>
        <w:tc>
          <w:tcPr>
            <w:tcW w:w="1260" w:type="dxa"/>
            <w:hideMark/>
          </w:tcPr>
          <w:p w14:paraId="2CB03A55" w14:textId="77777777" w:rsidR="005E5576" w:rsidRPr="005E5576"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2AA6A28">
              <w:rPr>
                <w:rFonts w:ascii="Calibri" w:hAnsi="Calibri" w:cs="Calibri"/>
              </w:rPr>
              <w:t>27.90%</w:t>
            </w:r>
          </w:p>
        </w:tc>
      </w:tr>
      <w:tr w:rsidR="005E5576" w:rsidRPr="005E5576" w14:paraId="65B68733" w14:textId="77777777" w:rsidTr="004A7DCC">
        <w:trPr>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35915BE8"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Cloud+</w:t>
            </w:r>
          </w:p>
        </w:tc>
        <w:tc>
          <w:tcPr>
            <w:tcW w:w="1080" w:type="dxa"/>
            <w:hideMark/>
          </w:tcPr>
          <w:p w14:paraId="247FA46E" w14:textId="6055B6A9"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$163.00</w:t>
            </w:r>
          </w:p>
        </w:tc>
        <w:tc>
          <w:tcPr>
            <w:tcW w:w="1080" w:type="dxa"/>
            <w:hideMark/>
          </w:tcPr>
          <w:p w14:paraId="4FD3DEEF" w14:textId="534D6130"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$338.00</w:t>
            </w:r>
          </w:p>
        </w:tc>
        <w:tc>
          <w:tcPr>
            <w:tcW w:w="1170" w:type="dxa"/>
            <w:hideMark/>
          </w:tcPr>
          <w:p w14:paraId="0E1C61E6" w14:textId="5A964893"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$175.00</w:t>
            </w:r>
          </w:p>
        </w:tc>
        <w:tc>
          <w:tcPr>
            <w:tcW w:w="1260" w:type="dxa"/>
            <w:hideMark/>
          </w:tcPr>
          <w:p w14:paraId="71E47DAF" w14:textId="77777777" w:rsidR="005E5576" w:rsidRPr="005E5576"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2AA6A28">
              <w:rPr>
                <w:rFonts w:ascii="Calibri" w:hAnsi="Calibri" w:cs="Calibri"/>
              </w:rPr>
              <w:t>51.78%</w:t>
            </w:r>
          </w:p>
        </w:tc>
      </w:tr>
      <w:tr w:rsidR="005E5576" w:rsidRPr="005E5576" w14:paraId="7EDFA7BE" w14:textId="77777777" w:rsidTr="004A7D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266DADA2"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CySA+</w:t>
            </w:r>
          </w:p>
        </w:tc>
        <w:tc>
          <w:tcPr>
            <w:tcW w:w="1080" w:type="dxa"/>
            <w:hideMark/>
          </w:tcPr>
          <w:p w14:paraId="58AAEE3A" w14:textId="526B1CF2"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$240.00</w:t>
            </w:r>
          </w:p>
        </w:tc>
        <w:tc>
          <w:tcPr>
            <w:tcW w:w="1080" w:type="dxa"/>
            <w:hideMark/>
          </w:tcPr>
          <w:p w14:paraId="308200C3" w14:textId="72425F2E"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$370.00</w:t>
            </w:r>
          </w:p>
        </w:tc>
        <w:tc>
          <w:tcPr>
            <w:tcW w:w="1170" w:type="dxa"/>
            <w:hideMark/>
          </w:tcPr>
          <w:p w14:paraId="0663FC94" w14:textId="774A5DCB"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$130.00</w:t>
            </w:r>
          </w:p>
        </w:tc>
        <w:tc>
          <w:tcPr>
            <w:tcW w:w="1260" w:type="dxa"/>
            <w:hideMark/>
          </w:tcPr>
          <w:p w14:paraId="44DD7509" w14:textId="77777777" w:rsidR="005E5576" w:rsidRPr="005E5576"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2AA6A28">
              <w:rPr>
                <w:rFonts w:ascii="Calibri" w:hAnsi="Calibri" w:cs="Calibri"/>
              </w:rPr>
              <w:t>35.14%</w:t>
            </w:r>
          </w:p>
        </w:tc>
      </w:tr>
      <w:tr w:rsidR="005E5576" w:rsidRPr="005E5576" w14:paraId="66CF5CDD" w14:textId="77777777" w:rsidTr="004A7DCC">
        <w:trPr>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65331D2E"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ITF+</w:t>
            </w:r>
          </w:p>
        </w:tc>
        <w:tc>
          <w:tcPr>
            <w:tcW w:w="1080" w:type="dxa"/>
            <w:hideMark/>
          </w:tcPr>
          <w:p w14:paraId="74F362F9" w14:textId="7AFD3F23"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$78.00</w:t>
            </w:r>
          </w:p>
        </w:tc>
        <w:tc>
          <w:tcPr>
            <w:tcW w:w="1080" w:type="dxa"/>
            <w:hideMark/>
          </w:tcPr>
          <w:p w14:paraId="3828CE90" w14:textId="606C0E6F"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$126.00</w:t>
            </w:r>
          </w:p>
        </w:tc>
        <w:tc>
          <w:tcPr>
            <w:tcW w:w="1170" w:type="dxa"/>
            <w:hideMark/>
          </w:tcPr>
          <w:p w14:paraId="10893791" w14:textId="2C72A7BE"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$48.00</w:t>
            </w:r>
          </w:p>
        </w:tc>
        <w:tc>
          <w:tcPr>
            <w:tcW w:w="1260" w:type="dxa"/>
            <w:hideMark/>
          </w:tcPr>
          <w:p w14:paraId="7B257390" w14:textId="77777777" w:rsidR="005E5576" w:rsidRPr="005E5576"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2AA6A28">
              <w:rPr>
                <w:rFonts w:ascii="Calibri" w:hAnsi="Calibri" w:cs="Calibri"/>
              </w:rPr>
              <w:t>38.10%</w:t>
            </w:r>
          </w:p>
        </w:tc>
      </w:tr>
      <w:tr w:rsidR="005E5576" w:rsidRPr="005E5576" w14:paraId="5BDDFDD2" w14:textId="77777777" w:rsidTr="004A7D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3C2A665F"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Linux+</w:t>
            </w:r>
          </w:p>
        </w:tc>
        <w:tc>
          <w:tcPr>
            <w:tcW w:w="1080" w:type="dxa"/>
            <w:hideMark/>
          </w:tcPr>
          <w:p w14:paraId="41A62D6B" w14:textId="459A01AF"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$163.00</w:t>
            </w:r>
          </w:p>
        </w:tc>
        <w:tc>
          <w:tcPr>
            <w:tcW w:w="1080" w:type="dxa"/>
            <w:hideMark/>
          </w:tcPr>
          <w:p w14:paraId="1F2932B9" w14:textId="403F725D"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$338.00</w:t>
            </w:r>
          </w:p>
        </w:tc>
        <w:tc>
          <w:tcPr>
            <w:tcW w:w="1170" w:type="dxa"/>
            <w:hideMark/>
          </w:tcPr>
          <w:p w14:paraId="0A8B9650" w14:textId="5D1320D1"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$175.00</w:t>
            </w:r>
          </w:p>
        </w:tc>
        <w:tc>
          <w:tcPr>
            <w:tcW w:w="1260" w:type="dxa"/>
            <w:hideMark/>
          </w:tcPr>
          <w:p w14:paraId="281229E5" w14:textId="77777777" w:rsidR="005E5576" w:rsidRPr="005E5576"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2AA6A28">
              <w:rPr>
                <w:rFonts w:ascii="Calibri" w:hAnsi="Calibri" w:cs="Calibri"/>
              </w:rPr>
              <w:t>51.78%</w:t>
            </w:r>
          </w:p>
        </w:tc>
      </w:tr>
      <w:tr w:rsidR="005E5576" w:rsidRPr="005E5576" w14:paraId="779753F9" w14:textId="77777777" w:rsidTr="004A7DCC">
        <w:trPr>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6E5F5400"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Network+</w:t>
            </w:r>
          </w:p>
        </w:tc>
        <w:tc>
          <w:tcPr>
            <w:tcW w:w="1080" w:type="dxa"/>
            <w:hideMark/>
          </w:tcPr>
          <w:p w14:paraId="5A2687B9" w14:textId="41DED342"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$163.00</w:t>
            </w:r>
          </w:p>
        </w:tc>
        <w:tc>
          <w:tcPr>
            <w:tcW w:w="1080" w:type="dxa"/>
            <w:hideMark/>
          </w:tcPr>
          <w:p w14:paraId="1331AAA3" w14:textId="1C5B62F2"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$338.00</w:t>
            </w:r>
          </w:p>
        </w:tc>
        <w:tc>
          <w:tcPr>
            <w:tcW w:w="1170" w:type="dxa"/>
            <w:hideMark/>
          </w:tcPr>
          <w:p w14:paraId="736BEE4D" w14:textId="78EF9AD4"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$175.00</w:t>
            </w:r>
          </w:p>
        </w:tc>
        <w:tc>
          <w:tcPr>
            <w:tcW w:w="1260" w:type="dxa"/>
            <w:hideMark/>
          </w:tcPr>
          <w:p w14:paraId="0EA1FDEE" w14:textId="77777777" w:rsidR="005E5576" w:rsidRPr="005E5576"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2AA6A28">
              <w:rPr>
                <w:rFonts w:ascii="Calibri" w:hAnsi="Calibri" w:cs="Calibri"/>
              </w:rPr>
              <w:t>51.78%</w:t>
            </w:r>
          </w:p>
        </w:tc>
      </w:tr>
      <w:tr w:rsidR="005E5576" w:rsidRPr="005E5576" w14:paraId="6293647D" w14:textId="77777777" w:rsidTr="004A7D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037D605C"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PenTest+</w:t>
            </w:r>
          </w:p>
        </w:tc>
        <w:tc>
          <w:tcPr>
            <w:tcW w:w="1080" w:type="dxa"/>
            <w:hideMark/>
          </w:tcPr>
          <w:p w14:paraId="7BE66849" w14:textId="1B13AAB5"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$240.00</w:t>
            </w:r>
          </w:p>
        </w:tc>
        <w:tc>
          <w:tcPr>
            <w:tcW w:w="1080" w:type="dxa"/>
            <w:hideMark/>
          </w:tcPr>
          <w:p w14:paraId="513BA191" w14:textId="5C88A69D"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$370.00</w:t>
            </w:r>
          </w:p>
        </w:tc>
        <w:tc>
          <w:tcPr>
            <w:tcW w:w="1170" w:type="dxa"/>
            <w:hideMark/>
          </w:tcPr>
          <w:p w14:paraId="77B22AFD" w14:textId="016CAC1B"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$130.00</w:t>
            </w:r>
          </w:p>
        </w:tc>
        <w:tc>
          <w:tcPr>
            <w:tcW w:w="1260" w:type="dxa"/>
            <w:hideMark/>
          </w:tcPr>
          <w:p w14:paraId="09281AA8" w14:textId="77777777" w:rsidR="005E5576" w:rsidRPr="005E5576"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2AA6A28">
              <w:rPr>
                <w:rFonts w:ascii="Calibri" w:hAnsi="Calibri" w:cs="Calibri"/>
              </w:rPr>
              <w:t>35.14%</w:t>
            </w:r>
          </w:p>
        </w:tc>
      </w:tr>
      <w:tr w:rsidR="005E5576" w:rsidRPr="005E5576" w14:paraId="583DDC02" w14:textId="77777777" w:rsidTr="004A7DCC">
        <w:trPr>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4B82F7DC"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Project+</w:t>
            </w:r>
          </w:p>
        </w:tc>
        <w:tc>
          <w:tcPr>
            <w:tcW w:w="1080" w:type="dxa"/>
            <w:hideMark/>
          </w:tcPr>
          <w:p w14:paraId="7A6B94B3" w14:textId="41133DD5"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$163.00</w:t>
            </w:r>
          </w:p>
        </w:tc>
        <w:tc>
          <w:tcPr>
            <w:tcW w:w="1080" w:type="dxa"/>
            <w:hideMark/>
          </w:tcPr>
          <w:p w14:paraId="0C3498CE" w14:textId="1A37ECCC"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$338.00</w:t>
            </w:r>
          </w:p>
        </w:tc>
        <w:tc>
          <w:tcPr>
            <w:tcW w:w="1170" w:type="dxa"/>
            <w:hideMark/>
          </w:tcPr>
          <w:p w14:paraId="58D6E163" w14:textId="6E8419EF"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$175.00</w:t>
            </w:r>
          </w:p>
        </w:tc>
        <w:tc>
          <w:tcPr>
            <w:tcW w:w="1260" w:type="dxa"/>
            <w:hideMark/>
          </w:tcPr>
          <w:p w14:paraId="469188E7" w14:textId="77777777" w:rsidR="005E5576" w:rsidRPr="005E5576"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2AA6A28">
              <w:rPr>
                <w:rFonts w:ascii="Calibri" w:hAnsi="Calibri" w:cs="Calibri"/>
              </w:rPr>
              <w:t>51.78%</w:t>
            </w:r>
          </w:p>
        </w:tc>
      </w:tr>
      <w:tr w:rsidR="005E5576" w:rsidRPr="005E5576" w14:paraId="39F4CE40" w14:textId="77777777" w:rsidTr="004A7D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hideMark/>
          </w:tcPr>
          <w:p w14:paraId="582E2D9D"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Security+</w:t>
            </w:r>
          </w:p>
        </w:tc>
        <w:tc>
          <w:tcPr>
            <w:tcW w:w="1080" w:type="dxa"/>
            <w:hideMark/>
          </w:tcPr>
          <w:p w14:paraId="7E98C7A8" w14:textId="5CE3DF22"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$240.00</w:t>
            </w:r>
          </w:p>
        </w:tc>
        <w:tc>
          <w:tcPr>
            <w:tcW w:w="1080" w:type="dxa"/>
            <w:hideMark/>
          </w:tcPr>
          <w:p w14:paraId="46308040" w14:textId="2CF3F830"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$370.00</w:t>
            </w:r>
          </w:p>
        </w:tc>
        <w:tc>
          <w:tcPr>
            <w:tcW w:w="1170" w:type="dxa"/>
            <w:hideMark/>
          </w:tcPr>
          <w:p w14:paraId="4DB4F9C8" w14:textId="2685254D" w:rsidR="005E5576" w:rsidRPr="0029175A"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$130.00</w:t>
            </w:r>
          </w:p>
        </w:tc>
        <w:tc>
          <w:tcPr>
            <w:tcW w:w="1260" w:type="dxa"/>
            <w:hideMark/>
          </w:tcPr>
          <w:p w14:paraId="32DF4207" w14:textId="77777777" w:rsidR="005E5576" w:rsidRPr="005E5576" w:rsidRDefault="005E5576" w:rsidP="008D218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2AA6A28">
              <w:rPr>
                <w:rFonts w:ascii="Calibri" w:hAnsi="Calibri" w:cs="Calibri"/>
              </w:rPr>
              <w:t>35.14%</w:t>
            </w:r>
          </w:p>
        </w:tc>
      </w:tr>
      <w:tr w:rsidR="005E5576" w:rsidRPr="005E5576" w14:paraId="1FA53CA4" w14:textId="77777777" w:rsidTr="004A7DCC">
        <w:trPr>
          <w:trHeight w:val="315"/>
        </w:trPr>
        <w:tc>
          <w:tcPr>
            <w:cnfStyle w:val="001000000000" w:firstRow="0" w:lastRow="0" w:firstColumn="1" w:lastColumn="0" w:oddVBand="0" w:evenVBand="0" w:oddHBand="0" w:evenHBand="0" w:firstRowFirstColumn="0" w:firstRowLastColumn="0" w:lastRowFirstColumn="0" w:lastRowLastColumn="0"/>
            <w:tcW w:w="1435" w:type="dxa"/>
            <w:hideMark/>
          </w:tcPr>
          <w:p w14:paraId="7F994091" w14:textId="77777777" w:rsidR="005E5576" w:rsidRPr="0029175A" w:rsidRDefault="005E5576" w:rsidP="02AA6A28">
            <w:pPr>
              <w:pStyle w:val="NormalWeb"/>
              <w:spacing w:after="0"/>
              <w:rPr>
                <w:rFonts w:asciiTheme="minorHAnsi" w:hAnsiTheme="minorHAnsi" w:cstheme="minorHAnsi"/>
                <w:sz w:val="22"/>
                <w:szCs w:val="22"/>
              </w:rPr>
            </w:pPr>
            <w:r w:rsidRPr="0029175A">
              <w:rPr>
                <w:rFonts w:asciiTheme="minorHAnsi" w:hAnsiTheme="minorHAnsi" w:cstheme="minorHAnsi"/>
                <w:sz w:val="22"/>
                <w:szCs w:val="22"/>
              </w:rPr>
              <w:t>Server+</w:t>
            </w:r>
          </w:p>
        </w:tc>
        <w:tc>
          <w:tcPr>
            <w:tcW w:w="1080" w:type="dxa"/>
            <w:hideMark/>
          </w:tcPr>
          <w:p w14:paraId="354EFA48" w14:textId="5CF4C8F9"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$163.00</w:t>
            </w:r>
          </w:p>
        </w:tc>
        <w:tc>
          <w:tcPr>
            <w:tcW w:w="1080" w:type="dxa"/>
            <w:hideMark/>
          </w:tcPr>
          <w:p w14:paraId="31E45C85" w14:textId="35CED5AB"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$338.00</w:t>
            </w:r>
          </w:p>
        </w:tc>
        <w:tc>
          <w:tcPr>
            <w:tcW w:w="1170" w:type="dxa"/>
            <w:hideMark/>
          </w:tcPr>
          <w:p w14:paraId="20BE3548" w14:textId="5AE7D976" w:rsidR="005E5576" w:rsidRPr="0029175A"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9175A">
              <w:rPr>
                <w:rFonts w:asciiTheme="minorHAnsi" w:hAnsiTheme="minorHAnsi" w:cstheme="minorHAnsi"/>
                <w:sz w:val="22"/>
                <w:szCs w:val="22"/>
              </w:rPr>
              <w:t>$175.00</w:t>
            </w:r>
          </w:p>
        </w:tc>
        <w:tc>
          <w:tcPr>
            <w:tcW w:w="1260" w:type="dxa"/>
            <w:hideMark/>
          </w:tcPr>
          <w:p w14:paraId="3C0ED244" w14:textId="77777777" w:rsidR="005E5576" w:rsidRPr="005E5576" w:rsidRDefault="005E5576" w:rsidP="008D2187">
            <w:pPr>
              <w:pStyle w:val="NormalWeb"/>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2AA6A28">
              <w:rPr>
                <w:rFonts w:ascii="Calibri" w:hAnsi="Calibri" w:cs="Calibri"/>
              </w:rPr>
              <w:t>51.78%</w:t>
            </w:r>
          </w:p>
        </w:tc>
      </w:tr>
      <w:tr w:rsidR="009245A4" w:rsidRPr="005E5576" w14:paraId="1F0599E4" w14:textId="77777777" w:rsidTr="004A7DCC">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dxa"/>
            <w:gridSpan w:val="5"/>
            <w:hideMark/>
          </w:tcPr>
          <w:p w14:paraId="2114336D" w14:textId="77777777" w:rsidR="005E5576" w:rsidRPr="0029175A" w:rsidRDefault="005E5576" w:rsidP="02AA6A28">
            <w:pPr>
              <w:pStyle w:val="NormalWeb"/>
              <w:spacing w:after="0"/>
              <w:rPr>
                <w:rFonts w:asciiTheme="minorHAnsi" w:hAnsiTheme="minorHAnsi" w:cstheme="minorHAnsi"/>
                <w:i/>
                <w:iCs/>
                <w:sz w:val="22"/>
                <w:szCs w:val="22"/>
              </w:rPr>
            </w:pPr>
            <w:r w:rsidRPr="0029175A">
              <w:rPr>
                <w:rFonts w:asciiTheme="minorHAnsi" w:hAnsiTheme="minorHAnsi" w:cstheme="minorHAnsi"/>
                <w:i/>
                <w:iCs/>
                <w:sz w:val="22"/>
                <w:szCs w:val="22"/>
              </w:rPr>
              <w:t>Note: Pricing as of November 9, 2020, via https://academic-store.comptia.org/.</w:t>
            </w:r>
          </w:p>
        </w:tc>
      </w:tr>
    </w:tbl>
    <w:p w14:paraId="67469AF3" w14:textId="02EF4825" w:rsidR="00244DE9" w:rsidRDefault="005E5576" w:rsidP="02AA6A28">
      <w:pPr>
        <w:pStyle w:val="NormalWeb"/>
        <w:spacing w:before="0" w:beforeAutospacing="0" w:after="0" w:afterAutospacing="0"/>
      </w:pPr>
      <w:r w:rsidRPr="02AA6A28">
        <w:rPr>
          <w:rFonts w:ascii="Calibri" w:hAnsi="Calibri" w:cs="Calibri"/>
          <w:sz w:val="22"/>
          <w:szCs w:val="22"/>
        </w:rPr>
        <w:fldChar w:fldCharType="end"/>
      </w:r>
    </w:p>
    <w:p w14:paraId="1AB35763"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2C3526" w14:textId="77777777" w:rsidR="00244DE9" w:rsidRPr="00244DE9" w:rsidRDefault="00244DE9" w:rsidP="00244DE9">
      <w:pPr>
        <w:pStyle w:val="NormalWeb"/>
        <w:spacing w:before="0" w:beforeAutospacing="0" w:after="0" w:afterAutospacing="0"/>
        <w:rPr>
          <w:rFonts w:ascii="Calibri" w:hAnsi="Calibri" w:cs="Calibri"/>
          <w:b/>
          <w:bCs/>
          <w:sz w:val="22"/>
          <w:szCs w:val="22"/>
        </w:rPr>
      </w:pPr>
      <w:r w:rsidRPr="00244DE9">
        <w:rPr>
          <w:rFonts w:ascii="Calibri" w:hAnsi="Calibri" w:cs="Calibri"/>
          <w:b/>
          <w:bCs/>
          <w:color w:val="000000"/>
          <w:sz w:val="22"/>
          <w:szCs w:val="22"/>
        </w:rPr>
        <w:t>Additional Instructions: </w:t>
      </w:r>
    </w:p>
    <w:p w14:paraId="71D0501A" w14:textId="77777777" w:rsidR="00244DE9" w:rsidRDefault="00244DE9" w:rsidP="00244DE9">
      <w:pPr>
        <w:pStyle w:val="NormalWeb"/>
        <w:spacing w:before="0" w:beforeAutospacing="0" w:after="0" w:afterAutospacing="0"/>
        <w:rPr>
          <w:rFonts w:ascii="Calibri" w:hAnsi="Calibri" w:cs="Calibri"/>
          <w:sz w:val="22"/>
          <w:szCs w:val="22"/>
        </w:rPr>
      </w:pPr>
    </w:p>
    <w:p w14:paraId="53FFD7E2" w14:textId="09147B71"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The link: </w:t>
      </w:r>
      <w:hyperlink r:id="rId12" w:history="1">
        <w:r>
          <w:rPr>
            <w:rStyle w:val="Hyperlink"/>
            <w:rFonts w:ascii="Calibri" w:hAnsi="Calibri" w:cs="Calibri"/>
            <w:sz w:val="22"/>
            <w:szCs w:val="22"/>
          </w:rPr>
          <w:t>https://academic-store.comptia.org/?location=academic</w:t>
        </w:r>
      </w:hyperlink>
      <w:r>
        <w:rPr>
          <w:rFonts w:ascii="Calibri" w:hAnsi="Calibri" w:cs="Calibri"/>
          <w:sz w:val="22"/>
          <w:szCs w:val="22"/>
        </w:rPr>
        <w:t> is only for Students purchasing at the academic rate. </w:t>
      </w:r>
    </w:p>
    <w:p w14:paraId="1909D44B"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21F6E5"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1. You will need to create an account and provide the following information: </w:t>
      </w:r>
    </w:p>
    <w:p w14:paraId="17098B22" w14:textId="77777777" w:rsidR="00244DE9" w:rsidRDefault="00244DE9" w:rsidP="00244DE9">
      <w:pPr>
        <w:numPr>
          <w:ilvl w:val="0"/>
          <w:numId w:val="2"/>
        </w:numPr>
        <w:spacing w:after="0" w:line="240" w:lineRule="auto"/>
        <w:ind w:left="1260"/>
        <w:textAlignment w:val="center"/>
        <w:rPr>
          <w:rFonts w:ascii="Calibri" w:hAnsi="Calibri" w:cs="Calibri"/>
        </w:rPr>
      </w:pPr>
      <w:r>
        <w:rPr>
          <w:rFonts w:ascii="Calibri" w:hAnsi="Calibri" w:cs="Calibri"/>
        </w:rPr>
        <w:t>First Name </w:t>
      </w:r>
    </w:p>
    <w:p w14:paraId="642B45F5" w14:textId="77777777" w:rsidR="00244DE9" w:rsidRDefault="00244DE9" w:rsidP="00244DE9">
      <w:pPr>
        <w:numPr>
          <w:ilvl w:val="0"/>
          <w:numId w:val="2"/>
        </w:numPr>
        <w:spacing w:after="0" w:line="240" w:lineRule="auto"/>
        <w:ind w:left="1260"/>
        <w:textAlignment w:val="center"/>
        <w:rPr>
          <w:rFonts w:ascii="Calibri" w:hAnsi="Calibri" w:cs="Calibri"/>
        </w:rPr>
      </w:pPr>
      <w:r>
        <w:rPr>
          <w:rFonts w:ascii="Calibri" w:hAnsi="Calibri" w:cs="Calibri"/>
        </w:rPr>
        <w:t>Last Name  </w:t>
      </w:r>
    </w:p>
    <w:p w14:paraId="6B27A117" w14:textId="4F6A2082" w:rsidR="00244DE9" w:rsidRPr="004F0BAB" w:rsidRDefault="004F0BAB" w:rsidP="00244DE9">
      <w:pPr>
        <w:numPr>
          <w:ilvl w:val="0"/>
          <w:numId w:val="2"/>
        </w:numPr>
        <w:spacing w:after="0" w:line="240" w:lineRule="auto"/>
        <w:ind w:left="1260"/>
        <w:textAlignment w:val="center"/>
        <w:rPr>
          <w:rFonts w:ascii="Calibri" w:hAnsi="Calibri" w:cs="Calibri"/>
        </w:rPr>
      </w:pPr>
      <w:r w:rsidRPr="004F0BAB">
        <w:rPr>
          <w:rFonts w:ascii="Calibri" w:hAnsi="Calibri" w:cs="Calibri"/>
        </w:rPr>
        <w:t>School E</w:t>
      </w:r>
      <w:r w:rsidR="00244DE9" w:rsidRPr="004F0BAB">
        <w:rPr>
          <w:rFonts w:ascii="Calibri" w:hAnsi="Calibri" w:cs="Calibri"/>
        </w:rPr>
        <w:t xml:space="preserve">mail </w:t>
      </w:r>
      <w:r w:rsidRPr="004F0BAB">
        <w:rPr>
          <w:rFonts w:ascii="Calibri" w:hAnsi="Calibri" w:cs="Calibri"/>
        </w:rPr>
        <w:t>A</w:t>
      </w:r>
      <w:r w:rsidR="00244DE9" w:rsidRPr="004F0BAB">
        <w:rPr>
          <w:rFonts w:ascii="Calibri" w:hAnsi="Calibri" w:cs="Calibri"/>
        </w:rPr>
        <w:t>ddress </w:t>
      </w:r>
    </w:p>
    <w:p w14:paraId="6A5BEE6E" w14:textId="77777777" w:rsidR="00244DE9" w:rsidRDefault="00244DE9" w:rsidP="00244DE9">
      <w:pPr>
        <w:numPr>
          <w:ilvl w:val="0"/>
          <w:numId w:val="2"/>
        </w:numPr>
        <w:spacing w:after="0" w:line="240" w:lineRule="auto"/>
        <w:ind w:left="1260"/>
        <w:textAlignment w:val="center"/>
        <w:rPr>
          <w:rFonts w:ascii="Calibri" w:hAnsi="Calibri" w:cs="Calibri"/>
        </w:rPr>
      </w:pPr>
      <w:r>
        <w:rPr>
          <w:rFonts w:ascii="Calibri" w:hAnsi="Calibri" w:cs="Calibri"/>
        </w:rPr>
        <w:t>Password </w:t>
      </w:r>
    </w:p>
    <w:p w14:paraId="63D6F48F" w14:textId="77777777" w:rsidR="00244DE9" w:rsidRDefault="00244DE9" w:rsidP="00244DE9">
      <w:pPr>
        <w:numPr>
          <w:ilvl w:val="0"/>
          <w:numId w:val="2"/>
        </w:numPr>
        <w:spacing w:after="0" w:line="240" w:lineRule="auto"/>
        <w:ind w:left="1260"/>
        <w:textAlignment w:val="center"/>
        <w:rPr>
          <w:rFonts w:ascii="Calibri" w:hAnsi="Calibri" w:cs="Calibri"/>
        </w:rPr>
      </w:pPr>
      <w:r>
        <w:rPr>
          <w:rFonts w:ascii="Calibri" w:hAnsi="Calibri" w:cs="Calibri"/>
        </w:rPr>
        <w:t>Confirm Password </w:t>
      </w:r>
    </w:p>
    <w:p w14:paraId="487102CB" w14:textId="77777777" w:rsidR="00244DE9" w:rsidRDefault="00244DE9" w:rsidP="00244DE9">
      <w:pPr>
        <w:numPr>
          <w:ilvl w:val="0"/>
          <w:numId w:val="2"/>
        </w:numPr>
        <w:spacing w:after="0" w:line="240" w:lineRule="auto"/>
        <w:ind w:left="1260"/>
        <w:textAlignment w:val="center"/>
        <w:rPr>
          <w:rFonts w:ascii="Calibri" w:hAnsi="Calibri" w:cs="Calibri"/>
        </w:rPr>
      </w:pPr>
      <w:r>
        <w:rPr>
          <w:rFonts w:ascii="Calibri" w:hAnsi="Calibri" w:cs="Calibri"/>
        </w:rPr>
        <w:t>Agree to the Privacy Policy by providing personal information, consent to the collection and use and transfer of personal data to Pearson VUE and its authorized third parties.  </w:t>
      </w:r>
    </w:p>
    <w:p w14:paraId="3284EE5A"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B8CCE9" w14:textId="34BE289B" w:rsidR="00244DE9" w:rsidRDefault="00AD79FC"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You will</w:t>
      </w:r>
      <w:r w:rsidR="00244DE9">
        <w:rPr>
          <w:rFonts w:ascii="Calibri" w:hAnsi="Calibri" w:cs="Calibri"/>
          <w:sz w:val="22"/>
          <w:szCs w:val="22"/>
        </w:rPr>
        <w:t xml:space="preserve"> receive a confirmation email to the email address you used during sign-up:</w:t>
      </w:r>
    </w:p>
    <w:p w14:paraId="0FBE5833" w14:textId="144A5D6B" w:rsidR="00AD79FC" w:rsidRDefault="00AD79FC" w:rsidP="00244DE9">
      <w:pPr>
        <w:pStyle w:val="NormalWeb"/>
        <w:spacing w:before="0" w:beforeAutospacing="0" w:after="0" w:afterAutospacing="0"/>
        <w:rPr>
          <w:rFonts w:ascii="Calibri" w:hAnsi="Calibri" w:cs="Calibri"/>
          <w:sz w:val="22"/>
          <w:szCs w:val="22"/>
        </w:rPr>
      </w:pPr>
    </w:p>
    <w:p w14:paraId="03EE90E4" w14:textId="111224C5" w:rsidR="00AD79FC" w:rsidDel="004A7DCC" w:rsidRDefault="00EA2517" w:rsidP="008D2187">
      <w:pPr>
        <w:pStyle w:val="NormalWeb"/>
        <w:spacing w:before="0" w:beforeAutospacing="0" w:after="0" w:afterAutospacing="0"/>
        <w:jc w:val="right"/>
        <w:rPr>
          <w:del w:id="2" w:author="John Galliano" w:date="2021-03-12T19:13:00Z"/>
          <w:rFonts w:ascii="Calibri" w:hAnsi="Calibri" w:cs="Calibri"/>
          <w:sz w:val="22"/>
          <w:szCs w:val="22"/>
        </w:rPr>
      </w:pPr>
      <w:hyperlink w:anchor="top">
        <w:r w:rsidR="00AD79FC" w:rsidRPr="02AA6A28">
          <w:rPr>
            <w:rStyle w:val="Hyperlink"/>
            <w:rFonts w:ascii="Calibri" w:hAnsi="Calibri" w:cs="Calibri"/>
            <w:sz w:val="22"/>
            <w:szCs w:val="22"/>
          </w:rPr>
          <w:t>Back</w:t>
        </w:r>
      </w:hyperlink>
    </w:p>
    <w:p w14:paraId="0C0C19F2" w14:textId="0FE11BA6" w:rsidR="004F0BAB" w:rsidRPr="004F0BAB" w:rsidRDefault="004F0BAB" w:rsidP="004F0B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4F0BAB">
        <w:rPr>
          <w:rFonts w:ascii="Times New Roman" w:eastAsia="Times New Roman" w:hAnsi="Times New Roman" w:cs="Times New Roman"/>
          <w:color w:val="000000"/>
          <w:sz w:val="21"/>
          <w:szCs w:val="21"/>
        </w:rPr>
        <w:t xml:space="preserve">Register for the CompTIA exam/create an account </w:t>
      </w:r>
    </w:p>
    <w:p w14:paraId="15F4DB8D" w14:textId="53521AF5" w:rsidR="004F0BAB" w:rsidRPr="004F0BAB" w:rsidRDefault="004F0BAB" w:rsidP="002314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4F0BAB">
        <w:rPr>
          <w:rFonts w:ascii="Times New Roman" w:eastAsia="Times New Roman" w:hAnsi="Times New Roman" w:cs="Times New Roman"/>
          <w:color w:val="000000"/>
          <w:sz w:val="21"/>
          <w:szCs w:val="21"/>
        </w:rPr>
        <w:t>CompTIA</w:t>
      </w:r>
      <w:r>
        <w:rPr>
          <w:rFonts w:ascii="Times New Roman" w:eastAsia="Times New Roman" w:hAnsi="Times New Roman" w:cs="Times New Roman"/>
          <w:color w:val="000000"/>
          <w:sz w:val="21"/>
          <w:szCs w:val="21"/>
        </w:rPr>
        <w:t xml:space="preserve"> Customer Service</w:t>
      </w:r>
      <w:r w:rsidRPr="004F0BAB">
        <w:rPr>
          <w:rFonts w:ascii="Times New Roman" w:eastAsia="Times New Roman" w:hAnsi="Times New Roman" w:cs="Times New Roman"/>
          <w:color w:val="000000"/>
          <w:sz w:val="21"/>
          <w:szCs w:val="21"/>
        </w:rPr>
        <w:t xml:space="preserve"> - </w:t>
      </w:r>
      <w:hyperlink r:id="rId13" w:history="1">
        <w:r w:rsidRPr="00FC2BA4">
          <w:rPr>
            <w:rStyle w:val="Hyperlink"/>
            <w:rFonts w:ascii="Times New Roman" w:eastAsia="Times New Roman" w:hAnsi="Times New Roman" w:cs="Times New Roman"/>
            <w:sz w:val="21"/>
            <w:szCs w:val="21"/>
          </w:rPr>
          <w:t>help@comptiastore.com</w:t>
        </w:r>
      </w:hyperlink>
      <w:r>
        <w:rPr>
          <w:rFonts w:ascii="Times New Roman" w:eastAsia="Times New Roman" w:hAnsi="Times New Roman" w:cs="Times New Roman"/>
          <w:color w:val="000000"/>
          <w:sz w:val="21"/>
          <w:szCs w:val="21"/>
        </w:rPr>
        <w:t xml:space="preserve"> </w:t>
      </w:r>
      <w:r w:rsidRPr="004F0BAB">
        <w:rPr>
          <w:rFonts w:ascii="Times New Roman" w:eastAsia="Times New Roman" w:hAnsi="Times New Roman" w:cs="Times New Roman"/>
          <w:color w:val="000000"/>
          <w:sz w:val="21"/>
          <w:szCs w:val="21"/>
        </w:rPr>
        <w:t>855-863-9241</w:t>
      </w:r>
    </w:p>
    <w:p w14:paraId="271CC156" w14:textId="4BC04E8F" w:rsidR="02AA6A28" w:rsidRDefault="02AA6A28">
      <w:pPr>
        <w:pStyle w:val="NormalWeb"/>
        <w:spacing w:before="0" w:beforeAutospacing="0" w:after="0" w:afterAutospacing="0"/>
        <w:jc w:val="right"/>
      </w:pPr>
    </w:p>
    <w:p w14:paraId="3C99D4CC" w14:textId="730E4323" w:rsidR="00244DE9" w:rsidRDefault="00244DE9" w:rsidP="00244DE9">
      <w:pPr>
        <w:pStyle w:val="NormalWeb"/>
        <w:spacing w:before="0" w:beforeAutospacing="0" w:after="0" w:afterAutospacing="0"/>
        <w:rPr>
          <w:rFonts w:ascii="Calibri" w:hAnsi="Calibri" w:cs="Calibri"/>
          <w:sz w:val="22"/>
          <w:szCs w:val="22"/>
        </w:rPr>
      </w:pPr>
      <w:r>
        <w:rPr>
          <w:noProof/>
        </w:rPr>
        <w:drawing>
          <wp:inline distT="0" distB="0" distL="0" distR="0" wp14:anchorId="56E04F05" wp14:editId="1E3B21F5">
            <wp:extent cx="5943600" cy="4999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4999354"/>
                    </a:xfrm>
                    <a:prstGeom prst="rect">
                      <a:avLst/>
                    </a:prstGeom>
                  </pic:spPr>
                </pic:pic>
              </a:graphicData>
            </a:graphic>
          </wp:inline>
        </w:drawing>
      </w:r>
    </w:p>
    <w:p w14:paraId="74855AE4"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FCD34A" w14:textId="7AC44AB4" w:rsidR="00244DE9" w:rsidRDefault="00244DE9" w:rsidP="02AA6A28">
      <w:pPr>
        <w:pStyle w:val="NormalWeb"/>
        <w:spacing w:before="0" w:beforeAutospacing="0" w:after="0" w:afterAutospacing="0"/>
        <w:rPr>
          <w:rFonts w:ascii="Calibri" w:hAnsi="Calibri" w:cs="Calibri"/>
          <w:sz w:val="22"/>
          <w:szCs w:val="22"/>
        </w:rPr>
      </w:pPr>
      <w:r w:rsidRPr="02AA6A28">
        <w:rPr>
          <w:rFonts w:ascii="Calibri" w:hAnsi="Calibri" w:cs="Calibri"/>
          <w:sz w:val="22"/>
          <w:szCs w:val="22"/>
        </w:rPr>
        <w:t>2. You can now login and shop on the academic store. At checkout, you will be asked to provide eligibility information that will be used by</w:t>
      </w:r>
      <w:r w:rsidRPr="02AA6A28">
        <w:rPr>
          <w:rFonts w:ascii="Calibri" w:hAnsi="Calibri" w:cs="Calibri"/>
          <w:i/>
          <w:iCs/>
          <w:sz w:val="22"/>
          <w:szCs w:val="22"/>
        </w:rPr>
        <w:t xml:space="preserve"> Sheer ID</w:t>
      </w:r>
      <w:r w:rsidRPr="02AA6A28">
        <w:rPr>
          <w:rFonts w:ascii="Calibri" w:hAnsi="Calibri" w:cs="Calibri"/>
          <w:sz w:val="22"/>
          <w:szCs w:val="22"/>
        </w:rPr>
        <w:t xml:space="preserve">, a </w:t>
      </w:r>
      <w:r w:rsidR="44CF353F" w:rsidRPr="02AA6A28">
        <w:rPr>
          <w:rFonts w:ascii="Calibri" w:hAnsi="Calibri" w:cs="Calibri"/>
          <w:sz w:val="22"/>
          <w:szCs w:val="22"/>
        </w:rPr>
        <w:t>third-party</w:t>
      </w:r>
      <w:r w:rsidRPr="02AA6A28">
        <w:rPr>
          <w:rFonts w:ascii="Calibri" w:hAnsi="Calibri" w:cs="Calibri"/>
          <w:sz w:val="22"/>
          <w:szCs w:val="22"/>
        </w:rPr>
        <w:t xml:space="preserve"> service that provides verification of your UMGC student status to CompTIA. </w:t>
      </w:r>
    </w:p>
    <w:p w14:paraId="10429E78"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C61A3D" w14:textId="16C7BABE" w:rsidR="00244DE9" w:rsidRDefault="00244DE9" w:rsidP="52F60EC9">
      <w:pPr>
        <w:pStyle w:val="NormalWeb"/>
        <w:spacing w:before="0" w:beforeAutospacing="0" w:after="0" w:afterAutospacing="0"/>
        <w:rPr>
          <w:rFonts w:ascii="Calibri" w:hAnsi="Calibri" w:cs="Calibri"/>
          <w:sz w:val="22"/>
          <w:szCs w:val="22"/>
        </w:rPr>
      </w:pPr>
      <w:r w:rsidRPr="02AA6A28">
        <w:rPr>
          <w:rFonts w:ascii="Calibri" w:hAnsi="Calibri" w:cs="Calibri"/>
          <w:sz w:val="22"/>
          <w:szCs w:val="22"/>
        </w:rPr>
        <w:t xml:space="preserve">3. Type in our </w:t>
      </w:r>
      <w:r w:rsidR="004A7DCC" w:rsidRPr="02AA6A28">
        <w:rPr>
          <w:rFonts w:ascii="Calibri" w:hAnsi="Calibri" w:cs="Calibri"/>
          <w:sz w:val="22"/>
          <w:szCs w:val="22"/>
        </w:rPr>
        <w:t>school’s</w:t>
      </w:r>
      <w:r w:rsidRPr="02AA6A28">
        <w:rPr>
          <w:rFonts w:ascii="Calibri" w:hAnsi="Calibri" w:cs="Calibri"/>
          <w:sz w:val="22"/>
          <w:szCs w:val="22"/>
        </w:rPr>
        <w:t> name: University of Maryland</w:t>
      </w:r>
      <w:r w:rsidR="004A7DCC">
        <w:rPr>
          <w:rFonts w:ascii="Calibri" w:hAnsi="Calibri" w:cs="Calibri"/>
          <w:sz w:val="22"/>
          <w:szCs w:val="22"/>
        </w:rPr>
        <w:t xml:space="preserve"> Global Campus </w:t>
      </w:r>
      <w:r w:rsidRPr="02AA6A28">
        <w:rPr>
          <w:rFonts w:ascii="Calibri" w:hAnsi="Calibri" w:cs="Calibri"/>
          <w:sz w:val="22"/>
          <w:szCs w:val="22"/>
        </w:rPr>
        <w:t>(which is on the list).  </w:t>
      </w:r>
    </w:p>
    <w:p w14:paraId="58E97C49"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51EC77"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4. Enter your Birth Year, Month, and Date and click the ‘Submit’ button.  </w:t>
      </w:r>
    </w:p>
    <w:p w14:paraId="31E952F2"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1FCCDA" w14:textId="77777777" w:rsidR="00244DE9" w:rsidRDefault="00244DE9" w:rsidP="00244DE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Note: </w:t>
      </w:r>
      <w:r>
        <w:rPr>
          <w:rFonts w:ascii="Calibri" w:hAnsi="Calibri" w:cs="Calibri"/>
          <w:i/>
          <w:iCs/>
          <w:sz w:val="22"/>
          <w:szCs w:val="22"/>
        </w:rPr>
        <w:t>Sheer ID</w:t>
      </w:r>
      <w:r>
        <w:rPr>
          <w:rFonts w:ascii="Calibri" w:hAnsi="Calibri" w:cs="Calibri"/>
          <w:sz w:val="22"/>
          <w:szCs w:val="22"/>
        </w:rPr>
        <w:t> will complete the verification and you will see “Congratulations, we've successfully verified your eligibility as a student.”  </w:t>
      </w:r>
    </w:p>
    <w:p w14:paraId="6202B736"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3B81AA"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5. Click the “Complete your checkout” or “Continue Shopping” link. </w:t>
      </w:r>
    </w:p>
    <w:p w14:paraId="0EEA1194"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B124CB" w14:textId="77777777" w:rsidR="00244DE9" w:rsidRDefault="00244DE9" w:rsidP="00244DE9">
      <w:pPr>
        <w:pStyle w:val="NormalWeb"/>
        <w:spacing w:before="0" w:beforeAutospacing="0" w:after="0" w:afterAutospacing="0"/>
        <w:rPr>
          <w:rFonts w:ascii="Calibri" w:hAnsi="Calibri" w:cs="Calibri"/>
          <w:sz w:val="22"/>
          <w:szCs w:val="22"/>
        </w:rPr>
      </w:pPr>
      <w:r>
        <w:rPr>
          <w:rFonts w:ascii="Calibri" w:hAnsi="Calibri" w:cs="Calibri"/>
          <w:sz w:val="22"/>
          <w:szCs w:val="22"/>
        </w:rPr>
        <w:t>NOTE: For the purchase of Exam Vouchers or </w:t>
      </w:r>
      <w:proofErr w:type="spellStart"/>
      <w:r>
        <w:rPr>
          <w:rFonts w:ascii="Calibri" w:hAnsi="Calibri" w:cs="Calibri"/>
          <w:sz w:val="22"/>
          <w:szCs w:val="22"/>
        </w:rPr>
        <w:t>CertMaster</w:t>
      </w:r>
      <w:proofErr w:type="spellEnd"/>
      <w:r>
        <w:rPr>
          <w:rFonts w:ascii="Calibri" w:hAnsi="Calibri" w:cs="Calibri"/>
          <w:sz w:val="22"/>
          <w:szCs w:val="22"/>
        </w:rPr>
        <w:t> Learning, the following rules apply: </w:t>
      </w:r>
    </w:p>
    <w:p w14:paraId="5ADD6B44" w14:textId="1B1E60EB" w:rsidR="00244DE9" w:rsidRDefault="00244DE9" w:rsidP="02AA6A28">
      <w:pPr>
        <w:pStyle w:val="NormalWeb"/>
        <w:spacing w:before="0" w:beforeAutospacing="0" w:after="0" w:afterAutospacing="0"/>
        <w:rPr>
          <w:rFonts w:ascii="Calibri" w:hAnsi="Calibri" w:cs="Calibri"/>
          <w:sz w:val="22"/>
          <w:szCs w:val="22"/>
        </w:rPr>
      </w:pPr>
      <w:r w:rsidRPr="02AA6A28">
        <w:rPr>
          <w:rFonts w:ascii="Calibri" w:hAnsi="Calibri" w:cs="Calibri"/>
          <w:sz w:val="22"/>
          <w:szCs w:val="22"/>
        </w:rPr>
        <w:t>• The quantity you place in your cart for a single line item of either product is limited to</w:t>
      </w:r>
      <w:r w:rsidR="00D94443" w:rsidRPr="02AA6A28">
        <w:rPr>
          <w:rFonts w:ascii="Calibri" w:hAnsi="Calibri" w:cs="Calibri"/>
          <w:sz w:val="22"/>
          <w:szCs w:val="22"/>
        </w:rPr>
        <w:t xml:space="preserve"> one</w:t>
      </w:r>
      <w:r w:rsidRPr="02AA6A28">
        <w:rPr>
          <w:rFonts w:ascii="Calibri" w:hAnsi="Calibri" w:cs="Calibri"/>
          <w:sz w:val="22"/>
          <w:szCs w:val="22"/>
        </w:rPr>
        <w:t xml:space="preserve"> (1) </w:t>
      </w:r>
    </w:p>
    <w:p w14:paraId="7B6902A4" w14:textId="0DD9C9A6" w:rsidR="00244DE9" w:rsidRDefault="00244DE9" w:rsidP="02AA6A28">
      <w:pPr>
        <w:pStyle w:val="NormalWeb"/>
        <w:spacing w:before="0" w:beforeAutospacing="0" w:after="0" w:afterAutospacing="0"/>
        <w:rPr>
          <w:rFonts w:ascii="Calibri" w:hAnsi="Calibri" w:cs="Calibri"/>
          <w:sz w:val="22"/>
          <w:szCs w:val="22"/>
        </w:rPr>
      </w:pPr>
      <w:r w:rsidRPr="02AA6A28">
        <w:rPr>
          <w:rFonts w:ascii="Calibri" w:hAnsi="Calibri" w:cs="Calibri"/>
          <w:sz w:val="22"/>
          <w:szCs w:val="22"/>
        </w:rPr>
        <w:lastRenderedPageBreak/>
        <w:t>• You are limited to buying</w:t>
      </w:r>
      <w:r w:rsidR="00D94443" w:rsidRPr="02AA6A28">
        <w:rPr>
          <w:rFonts w:ascii="Calibri" w:hAnsi="Calibri" w:cs="Calibri"/>
          <w:sz w:val="22"/>
          <w:szCs w:val="22"/>
        </w:rPr>
        <w:t xml:space="preserve"> four</w:t>
      </w:r>
      <w:r w:rsidRPr="02AA6A28">
        <w:rPr>
          <w:rFonts w:ascii="Calibri" w:hAnsi="Calibri" w:cs="Calibri"/>
          <w:sz w:val="22"/>
          <w:szCs w:val="22"/>
        </w:rPr>
        <w:t xml:space="preserve"> (4) vouchers and </w:t>
      </w:r>
      <w:r w:rsidR="00D94443" w:rsidRPr="02AA6A28">
        <w:rPr>
          <w:rFonts w:ascii="Calibri" w:hAnsi="Calibri" w:cs="Calibri"/>
          <w:sz w:val="22"/>
          <w:szCs w:val="22"/>
        </w:rPr>
        <w:t xml:space="preserve">six </w:t>
      </w:r>
      <w:r w:rsidRPr="02AA6A28">
        <w:rPr>
          <w:rFonts w:ascii="Calibri" w:hAnsi="Calibri" w:cs="Calibri"/>
          <w:sz w:val="22"/>
          <w:szCs w:val="22"/>
        </w:rPr>
        <w:t>(6) digital products in a </w:t>
      </w:r>
      <w:r w:rsidR="00D94443" w:rsidRPr="02AA6A28">
        <w:rPr>
          <w:rFonts w:ascii="Calibri" w:hAnsi="Calibri" w:cs="Calibri"/>
          <w:sz w:val="22"/>
          <w:szCs w:val="22"/>
        </w:rPr>
        <w:t>6</w:t>
      </w:r>
      <w:r w:rsidRPr="02AA6A28">
        <w:rPr>
          <w:rFonts w:ascii="Calibri" w:hAnsi="Calibri" w:cs="Calibri"/>
          <w:sz w:val="22"/>
          <w:szCs w:val="22"/>
        </w:rPr>
        <w:t>-month period </w:t>
      </w:r>
    </w:p>
    <w:p w14:paraId="772D737B" w14:textId="167A1DF7" w:rsidR="00244DE9" w:rsidRDefault="00244DE9" w:rsidP="02AA6A28">
      <w:pPr>
        <w:pStyle w:val="NormalWeb"/>
        <w:spacing w:before="0" w:beforeAutospacing="0" w:after="0" w:afterAutospacing="0"/>
        <w:rPr>
          <w:rFonts w:ascii="Calibri" w:hAnsi="Calibri" w:cs="Calibri"/>
          <w:sz w:val="22"/>
          <w:szCs w:val="22"/>
        </w:rPr>
      </w:pPr>
      <w:r w:rsidRPr="02AA6A28">
        <w:rPr>
          <w:rFonts w:ascii="Calibri" w:hAnsi="Calibri" w:cs="Calibri"/>
          <w:sz w:val="22"/>
          <w:szCs w:val="22"/>
        </w:rPr>
        <w:t xml:space="preserve">• Total lifetime purchases of either product may not exceed </w:t>
      </w:r>
      <w:r w:rsidR="00D94443" w:rsidRPr="02AA6A28">
        <w:rPr>
          <w:rFonts w:ascii="Calibri" w:hAnsi="Calibri" w:cs="Calibri"/>
          <w:sz w:val="22"/>
          <w:szCs w:val="22"/>
        </w:rPr>
        <w:t xml:space="preserve">ten </w:t>
      </w:r>
      <w:r w:rsidRPr="02AA6A28">
        <w:rPr>
          <w:rFonts w:ascii="Calibri" w:hAnsi="Calibri" w:cs="Calibri"/>
          <w:sz w:val="22"/>
          <w:szCs w:val="22"/>
        </w:rPr>
        <w:t>(10) </w:t>
      </w:r>
    </w:p>
    <w:p w14:paraId="7B2F1047" w14:textId="2A26F6B3" w:rsidR="006F7AC3" w:rsidRDefault="006F7AC3">
      <w:pPr>
        <w:rPr>
          <w:rFonts w:ascii="Calibri" w:hAnsi="Calibri" w:cs="Calibri"/>
        </w:rPr>
      </w:pPr>
    </w:p>
    <w:p w14:paraId="2FB1E1D2" w14:textId="53B1C31B" w:rsidR="006F7AC3" w:rsidRDefault="006F7AC3" w:rsidP="006F7AC3">
      <w:pPr>
        <w:pStyle w:val="NormalWeb"/>
        <w:spacing w:before="0" w:beforeAutospacing="0" w:after="0" w:afterAutospacing="0"/>
        <w:rPr>
          <w:rFonts w:asciiTheme="minorHAnsi" w:hAnsiTheme="minorHAnsi" w:cstheme="minorHAnsi"/>
          <w:sz w:val="22"/>
          <w:szCs w:val="22"/>
        </w:rPr>
      </w:pPr>
      <w:r w:rsidRPr="00C45E2F">
        <w:rPr>
          <w:rFonts w:asciiTheme="minorHAnsi" w:hAnsiTheme="minorHAnsi" w:cstheme="minorHAnsi"/>
          <w:sz w:val="22"/>
          <w:szCs w:val="22"/>
          <w:highlight w:val="yellow"/>
        </w:rPr>
        <w:t xml:space="preserve">As a UMGC student, you are eligible for discounts on </w:t>
      </w:r>
      <w:bookmarkStart w:id="3" w:name="eccouncil"/>
      <w:r w:rsidRPr="00C45E2F">
        <w:rPr>
          <w:rFonts w:asciiTheme="minorHAnsi" w:hAnsiTheme="minorHAnsi" w:cstheme="minorHAnsi"/>
          <w:sz w:val="22"/>
          <w:szCs w:val="22"/>
          <w:highlight w:val="yellow"/>
        </w:rPr>
        <w:t xml:space="preserve">EC-Council </w:t>
      </w:r>
      <w:bookmarkEnd w:id="3"/>
      <w:r w:rsidRPr="00C45E2F">
        <w:rPr>
          <w:rFonts w:asciiTheme="minorHAnsi" w:hAnsiTheme="minorHAnsi" w:cstheme="minorHAnsi"/>
          <w:sz w:val="22"/>
          <w:szCs w:val="22"/>
          <w:highlight w:val="yellow"/>
        </w:rPr>
        <w:t>certification exams.</w:t>
      </w:r>
      <w:r w:rsidRPr="00C45E2F">
        <w:rPr>
          <w:rFonts w:asciiTheme="minorHAnsi" w:hAnsiTheme="minorHAnsi" w:cstheme="minorHAnsi"/>
          <w:sz w:val="22"/>
          <w:szCs w:val="22"/>
        </w:rPr>
        <w:t>  </w:t>
      </w:r>
    </w:p>
    <w:p w14:paraId="6596B873" w14:textId="622F0538" w:rsidR="001B168E" w:rsidRDefault="001B168E" w:rsidP="006F7AC3">
      <w:pPr>
        <w:pStyle w:val="NormalWeb"/>
        <w:spacing w:before="0" w:beforeAutospacing="0" w:after="0" w:afterAutospacing="0"/>
        <w:rPr>
          <w:rFonts w:asciiTheme="minorHAnsi" w:hAnsiTheme="minorHAnsi" w:cstheme="minorHAnsi"/>
          <w:sz w:val="22"/>
          <w:szCs w:val="22"/>
        </w:rPr>
      </w:pPr>
    </w:p>
    <w:p w14:paraId="40E80F55" w14:textId="59356C8D" w:rsidR="001B168E" w:rsidRDefault="001B168E" w:rsidP="006F7AC3">
      <w:pPr>
        <w:pStyle w:val="NormalWeb"/>
        <w:spacing w:before="0" w:beforeAutospacing="0" w:after="0" w:afterAutospacing="0"/>
        <w:rPr>
          <w:rFonts w:asciiTheme="minorHAnsi" w:hAnsiTheme="minorHAnsi" w:cstheme="minorHAnsi"/>
          <w:sz w:val="22"/>
          <w:szCs w:val="22"/>
        </w:rPr>
      </w:pPr>
      <w:r w:rsidRPr="008A7AEB">
        <w:rPr>
          <w:rFonts w:asciiTheme="minorHAnsi" w:hAnsiTheme="minorHAnsi" w:cstheme="minorHAnsi"/>
          <w:b/>
          <w:bCs/>
          <w:sz w:val="22"/>
          <w:szCs w:val="22"/>
        </w:rPr>
        <w:t>For C|SCU (CSIA 300),</w:t>
      </w:r>
      <w:r>
        <w:rPr>
          <w:rFonts w:asciiTheme="minorHAnsi" w:hAnsiTheme="minorHAnsi" w:cstheme="minorHAnsi"/>
          <w:sz w:val="22"/>
          <w:szCs w:val="22"/>
        </w:rPr>
        <w:t xml:space="preserve"> the voucher price </w:t>
      </w:r>
      <w:r w:rsidR="008A7AEB">
        <w:rPr>
          <w:rFonts w:asciiTheme="minorHAnsi" w:hAnsiTheme="minorHAnsi" w:cstheme="minorHAnsi"/>
          <w:sz w:val="22"/>
          <w:szCs w:val="22"/>
        </w:rPr>
        <w:t xml:space="preserve">with remote proctoring </w:t>
      </w:r>
      <w:r>
        <w:rPr>
          <w:rFonts w:asciiTheme="minorHAnsi" w:hAnsiTheme="minorHAnsi" w:cstheme="minorHAnsi"/>
          <w:sz w:val="22"/>
          <w:szCs w:val="22"/>
        </w:rPr>
        <w:t>is $25.00</w:t>
      </w:r>
    </w:p>
    <w:p w14:paraId="761B3772" w14:textId="77777777" w:rsidR="008A7AEB" w:rsidRDefault="008A7AEB" w:rsidP="006F7AC3">
      <w:pPr>
        <w:pStyle w:val="NormalWeb"/>
        <w:spacing w:before="0" w:beforeAutospacing="0" w:after="0" w:afterAutospacing="0"/>
        <w:rPr>
          <w:rFonts w:asciiTheme="minorHAnsi" w:hAnsiTheme="minorHAnsi" w:cstheme="minorHAnsi"/>
          <w:sz w:val="22"/>
          <w:szCs w:val="22"/>
        </w:rPr>
      </w:pPr>
    </w:p>
    <w:p w14:paraId="73E0B357" w14:textId="1D02CFB3" w:rsidR="001B168E" w:rsidRDefault="001B168E" w:rsidP="006F7AC3">
      <w:pPr>
        <w:pStyle w:val="NormalWeb"/>
        <w:spacing w:before="0" w:beforeAutospacing="0" w:after="0" w:afterAutospacing="0"/>
        <w:rPr>
          <w:rFonts w:asciiTheme="minorHAnsi" w:hAnsiTheme="minorHAnsi" w:cstheme="minorHAnsi"/>
          <w:sz w:val="22"/>
          <w:szCs w:val="22"/>
        </w:rPr>
      </w:pPr>
      <w:r w:rsidRPr="008A7AEB">
        <w:rPr>
          <w:rFonts w:asciiTheme="minorHAnsi" w:hAnsiTheme="minorHAnsi" w:cstheme="minorHAnsi"/>
          <w:b/>
          <w:bCs/>
          <w:sz w:val="22"/>
          <w:szCs w:val="22"/>
        </w:rPr>
        <w:t>For E|CIH (CSIA 310),</w:t>
      </w:r>
      <w:r>
        <w:rPr>
          <w:rFonts w:asciiTheme="minorHAnsi" w:hAnsiTheme="minorHAnsi" w:cstheme="minorHAnsi"/>
          <w:sz w:val="22"/>
          <w:szCs w:val="22"/>
        </w:rPr>
        <w:t xml:space="preserve"> the voucher price</w:t>
      </w:r>
      <w:r w:rsidR="008A7AEB">
        <w:rPr>
          <w:rFonts w:asciiTheme="minorHAnsi" w:hAnsiTheme="minorHAnsi" w:cstheme="minorHAnsi"/>
          <w:sz w:val="22"/>
          <w:szCs w:val="22"/>
        </w:rPr>
        <w:t xml:space="preserve"> with remote proctoring</w:t>
      </w:r>
      <w:r>
        <w:rPr>
          <w:rFonts w:asciiTheme="minorHAnsi" w:hAnsiTheme="minorHAnsi" w:cstheme="minorHAnsi"/>
          <w:sz w:val="22"/>
          <w:szCs w:val="22"/>
        </w:rPr>
        <w:t xml:space="preserve"> is $149.00</w:t>
      </w:r>
    </w:p>
    <w:p w14:paraId="665B30B7" w14:textId="77777777" w:rsidR="008A7AEB" w:rsidRDefault="008A7AEB" w:rsidP="006F7AC3">
      <w:pPr>
        <w:pStyle w:val="NormalWeb"/>
        <w:spacing w:before="0" w:beforeAutospacing="0" w:after="0" w:afterAutospacing="0"/>
        <w:rPr>
          <w:rFonts w:asciiTheme="minorHAnsi" w:hAnsiTheme="minorHAnsi" w:cstheme="minorHAnsi"/>
          <w:sz w:val="22"/>
          <w:szCs w:val="22"/>
        </w:rPr>
      </w:pPr>
    </w:p>
    <w:p w14:paraId="4DC36FDF" w14:textId="02C6AC05" w:rsidR="001B168E" w:rsidRDefault="001B168E" w:rsidP="52F60EC9">
      <w:pPr>
        <w:pStyle w:val="NormalWeb"/>
        <w:spacing w:before="0" w:beforeAutospacing="0" w:after="0" w:afterAutospacing="0"/>
        <w:rPr>
          <w:rFonts w:asciiTheme="minorHAnsi" w:hAnsiTheme="minorHAnsi" w:cstheme="minorBidi"/>
          <w:sz w:val="22"/>
          <w:szCs w:val="22"/>
        </w:rPr>
      </w:pPr>
      <w:r w:rsidRPr="52F60EC9">
        <w:rPr>
          <w:rFonts w:asciiTheme="minorHAnsi" w:hAnsiTheme="minorHAnsi" w:cstheme="minorBidi"/>
          <w:b/>
          <w:bCs/>
          <w:sz w:val="22"/>
          <w:szCs w:val="22"/>
        </w:rPr>
        <w:t>For C|CISO (CSIA 485),</w:t>
      </w:r>
      <w:r w:rsidRPr="52F60EC9">
        <w:rPr>
          <w:rFonts w:asciiTheme="minorHAnsi" w:hAnsiTheme="minorHAnsi" w:cstheme="minorBidi"/>
          <w:sz w:val="22"/>
          <w:szCs w:val="22"/>
        </w:rPr>
        <w:t xml:space="preserve"> the voucher price</w:t>
      </w:r>
      <w:r w:rsidR="008A7AEB" w:rsidRPr="52F60EC9">
        <w:rPr>
          <w:rFonts w:asciiTheme="minorHAnsi" w:hAnsiTheme="minorHAnsi" w:cstheme="minorBidi"/>
          <w:sz w:val="22"/>
          <w:szCs w:val="22"/>
        </w:rPr>
        <w:t xml:space="preserve"> with remote proctoring</w:t>
      </w:r>
      <w:r w:rsidRPr="52F60EC9">
        <w:rPr>
          <w:rFonts w:asciiTheme="minorHAnsi" w:hAnsiTheme="minorHAnsi" w:cstheme="minorBidi"/>
          <w:sz w:val="22"/>
          <w:szCs w:val="22"/>
        </w:rPr>
        <w:t xml:space="preserve"> is $500.00</w:t>
      </w:r>
      <w:r w:rsidR="008A7AEB" w:rsidRPr="52F60EC9">
        <w:rPr>
          <w:rFonts w:asciiTheme="minorHAnsi" w:hAnsiTheme="minorHAnsi" w:cstheme="minorBidi"/>
          <w:sz w:val="22"/>
          <w:szCs w:val="22"/>
        </w:rPr>
        <w:t>;</w:t>
      </w:r>
      <w:r w:rsidRPr="52F60EC9">
        <w:rPr>
          <w:rFonts w:asciiTheme="minorHAnsi" w:hAnsiTheme="minorHAnsi" w:cstheme="minorBidi"/>
          <w:sz w:val="22"/>
          <w:szCs w:val="22"/>
        </w:rPr>
        <w:t xml:space="preserve"> you must submit the </w:t>
      </w:r>
      <w:r w:rsidR="008A7AEB" w:rsidRPr="52F60EC9">
        <w:rPr>
          <w:rFonts w:asciiTheme="minorHAnsi" w:hAnsiTheme="minorHAnsi" w:cstheme="minorBidi"/>
          <w:sz w:val="22"/>
          <w:szCs w:val="22"/>
        </w:rPr>
        <w:t>experience verification form before being allowed to purchase the voucher.</w:t>
      </w:r>
    </w:p>
    <w:p w14:paraId="74198B16" w14:textId="12F9CEB8" w:rsidR="001B168E" w:rsidRDefault="001B168E" w:rsidP="006F7AC3">
      <w:pPr>
        <w:pStyle w:val="NormalWeb"/>
        <w:spacing w:before="0" w:beforeAutospacing="0" w:after="0" w:afterAutospacing="0"/>
        <w:rPr>
          <w:rFonts w:asciiTheme="minorHAnsi" w:hAnsiTheme="minorHAnsi" w:cstheme="minorHAnsi"/>
          <w:sz w:val="22"/>
          <w:szCs w:val="22"/>
        </w:rPr>
      </w:pPr>
    </w:p>
    <w:p w14:paraId="06561C8E" w14:textId="4797F464" w:rsidR="006F7AC3" w:rsidRPr="00C45E2F" w:rsidRDefault="001B168E" w:rsidP="02AA6A28">
      <w:pPr>
        <w:pStyle w:val="NormalWeb"/>
        <w:spacing w:before="0" w:beforeAutospacing="0" w:after="0" w:afterAutospacing="0"/>
        <w:rPr>
          <w:rStyle w:val="fontstyle01"/>
          <w:rFonts w:asciiTheme="minorHAnsi" w:hAnsiTheme="minorHAnsi" w:cstheme="minorBidi"/>
          <w:color w:val="auto"/>
          <w:sz w:val="22"/>
          <w:szCs w:val="22"/>
        </w:rPr>
      </w:pPr>
      <w:r w:rsidRPr="02AA6A28">
        <w:rPr>
          <w:rStyle w:val="fontstyle01"/>
          <w:rFonts w:asciiTheme="minorHAnsi" w:hAnsiTheme="minorHAnsi" w:cstheme="minorBidi"/>
          <w:b/>
          <w:bCs/>
          <w:color w:val="auto"/>
          <w:sz w:val="22"/>
          <w:szCs w:val="22"/>
        </w:rPr>
        <w:t>For CEH</w:t>
      </w:r>
      <w:r w:rsidR="008A7AEB" w:rsidRPr="02AA6A28">
        <w:rPr>
          <w:rStyle w:val="fontstyle01"/>
          <w:rFonts w:asciiTheme="minorHAnsi" w:hAnsiTheme="minorHAnsi" w:cstheme="minorBidi"/>
          <w:b/>
          <w:bCs/>
          <w:color w:val="auto"/>
          <w:sz w:val="22"/>
          <w:szCs w:val="22"/>
        </w:rPr>
        <w:t xml:space="preserve"> (CMIT 321)</w:t>
      </w:r>
      <w:r w:rsidRPr="02AA6A28">
        <w:rPr>
          <w:rStyle w:val="fontstyle01"/>
          <w:rFonts w:asciiTheme="minorHAnsi" w:hAnsiTheme="minorHAnsi" w:cstheme="minorBidi"/>
          <w:b/>
          <w:bCs/>
          <w:color w:val="auto"/>
          <w:sz w:val="22"/>
          <w:szCs w:val="22"/>
        </w:rPr>
        <w:t>:</w:t>
      </w:r>
      <w:r w:rsidRPr="02AA6A28">
        <w:rPr>
          <w:rStyle w:val="fontstyle01"/>
          <w:rFonts w:asciiTheme="minorHAnsi" w:hAnsiTheme="minorHAnsi" w:cstheme="minorBidi"/>
          <w:color w:val="auto"/>
          <w:sz w:val="22"/>
          <w:szCs w:val="22"/>
        </w:rPr>
        <w:t xml:space="preserve"> </w:t>
      </w:r>
      <w:r w:rsidR="0097518D" w:rsidRPr="02AA6A28">
        <w:rPr>
          <w:rStyle w:val="fontstyle01"/>
          <w:rFonts w:asciiTheme="minorHAnsi" w:hAnsiTheme="minorHAnsi" w:cstheme="minorBidi"/>
          <w:color w:val="auto"/>
          <w:sz w:val="22"/>
          <w:szCs w:val="22"/>
        </w:rPr>
        <w:t xml:space="preserve">The International Council of </w:t>
      </w:r>
      <w:r w:rsidR="00F461F1" w:rsidRPr="02AA6A28">
        <w:rPr>
          <w:rStyle w:val="fontstyle01"/>
          <w:rFonts w:asciiTheme="minorHAnsi" w:hAnsiTheme="minorHAnsi" w:cstheme="minorBidi"/>
          <w:color w:val="auto"/>
          <w:sz w:val="22"/>
          <w:szCs w:val="22"/>
        </w:rPr>
        <w:t>E</w:t>
      </w:r>
      <w:r w:rsidR="0097518D" w:rsidRPr="02AA6A28">
        <w:rPr>
          <w:rStyle w:val="fontstyle01"/>
          <w:rFonts w:asciiTheme="minorHAnsi" w:hAnsiTheme="minorHAnsi" w:cstheme="minorBidi"/>
          <w:color w:val="auto"/>
          <w:sz w:val="22"/>
          <w:szCs w:val="22"/>
        </w:rPr>
        <w:t xml:space="preserve">commerce Consultants (EC-Council) </w:t>
      </w:r>
      <w:r w:rsidR="00F461F1" w:rsidRPr="02AA6A28">
        <w:rPr>
          <w:rStyle w:val="fontstyle01"/>
          <w:rFonts w:asciiTheme="minorHAnsi" w:hAnsiTheme="minorHAnsi" w:cstheme="minorBidi"/>
          <w:color w:val="auto"/>
          <w:sz w:val="22"/>
          <w:szCs w:val="22"/>
        </w:rPr>
        <w:t xml:space="preserve">offers a </w:t>
      </w:r>
      <w:r w:rsidR="0097518D" w:rsidRPr="02AA6A28">
        <w:rPr>
          <w:rStyle w:val="fontstyle01"/>
          <w:rFonts w:asciiTheme="minorHAnsi" w:hAnsiTheme="minorHAnsi" w:cstheme="minorBidi"/>
          <w:color w:val="auto"/>
          <w:sz w:val="22"/>
          <w:szCs w:val="22"/>
        </w:rPr>
        <w:t xml:space="preserve">partnership with </w:t>
      </w:r>
      <w:r w:rsidR="00F461F1" w:rsidRPr="02AA6A28">
        <w:rPr>
          <w:rStyle w:val="fontstyle01"/>
          <w:rFonts w:asciiTheme="minorHAnsi" w:hAnsiTheme="minorHAnsi" w:cstheme="minorBidi"/>
          <w:color w:val="auto"/>
          <w:sz w:val="22"/>
          <w:szCs w:val="22"/>
        </w:rPr>
        <w:t xml:space="preserve">UMGC for </w:t>
      </w:r>
      <w:r w:rsidR="0097518D" w:rsidRPr="02AA6A28">
        <w:rPr>
          <w:rStyle w:val="fontstyle01"/>
          <w:rFonts w:asciiTheme="minorHAnsi" w:hAnsiTheme="minorHAnsi" w:cstheme="minorBidi"/>
          <w:color w:val="auto"/>
          <w:sz w:val="22"/>
          <w:szCs w:val="22"/>
        </w:rPr>
        <w:t>CMIT 321 for current</w:t>
      </w:r>
      <w:r w:rsidR="00F461F1" w:rsidRPr="02AA6A28">
        <w:rPr>
          <w:rStyle w:val="fontstyle01"/>
          <w:rFonts w:asciiTheme="minorHAnsi" w:hAnsiTheme="minorHAnsi" w:cstheme="minorBidi"/>
          <w:color w:val="auto"/>
          <w:sz w:val="22"/>
          <w:szCs w:val="22"/>
        </w:rPr>
        <w:t>ly</w:t>
      </w:r>
      <w:r w:rsidR="0097518D" w:rsidRPr="02AA6A28">
        <w:rPr>
          <w:rStyle w:val="fontstyle01"/>
          <w:rFonts w:asciiTheme="minorHAnsi" w:hAnsiTheme="minorHAnsi" w:cstheme="minorBidi"/>
          <w:color w:val="auto"/>
          <w:sz w:val="22"/>
          <w:szCs w:val="22"/>
        </w:rPr>
        <w:t xml:space="preserve"> enrolled students and</w:t>
      </w:r>
      <w:r w:rsidR="003710CD" w:rsidRPr="02AA6A28">
        <w:rPr>
          <w:rStyle w:val="fontstyle01"/>
          <w:rFonts w:asciiTheme="minorHAnsi" w:hAnsiTheme="minorHAnsi" w:cstheme="minorBidi"/>
          <w:color w:val="auto"/>
          <w:sz w:val="22"/>
          <w:szCs w:val="22"/>
        </w:rPr>
        <w:t xml:space="preserve"> </w:t>
      </w:r>
      <w:r w:rsidR="0097518D" w:rsidRPr="02AA6A28">
        <w:rPr>
          <w:rStyle w:val="fontstyle01"/>
          <w:rFonts w:asciiTheme="minorHAnsi" w:hAnsiTheme="minorHAnsi" w:cstheme="minorBidi"/>
          <w:color w:val="auto"/>
          <w:sz w:val="22"/>
          <w:szCs w:val="22"/>
        </w:rPr>
        <w:t xml:space="preserve">former students of </w:t>
      </w:r>
      <w:r w:rsidR="00F461F1" w:rsidRPr="02AA6A28">
        <w:rPr>
          <w:rStyle w:val="fontstyle01"/>
          <w:rFonts w:asciiTheme="minorHAnsi" w:hAnsiTheme="minorHAnsi" w:cstheme="minorBidi"/>
          <w:color w:val="auto"/>
          <w:sz w:val="22"/>
          <w:szCs w:val="22"/>
        </w:rPr>
        <w:t xml:space="preserve">the </w:t>
      </w:r>
      <w:r w:rsidR="0097518D" w:rsidRPr="02AA6A28">
        <w:rPr>
          <w:rStyle w:val="fontstyle01"/>
          <w:rFonts w:asciiTheme="minorHAnsi" w:hAnsiTheme="minorHAnsi" w:cstheme="minorBidi"/>
          <w:color w:val="auto"/>
          <w:sz w:val="22"/>
          <w:szCs w:val="22"/>
        </w:rPr>
        <w:t>course</w:t>
      </w:r>
      <w:r w:rsidR="00F461F1" w:rsidRPr="02AA6A28">
        <w:rPr>
          <w:rStyle w:val="fontstyle01"/>
          <w:rFonts w:asciiTheme="minorHAnsi" w:hAnsiTheme="minorHAnsi" w:cstheme="minorBidi"/>
          <w:color w:val="auto"/>
          <w:sz w:val="22"/>
          <w:szCs w:val="22"/>
        </w:rPr>
        <w:t xml:space="preserve">: </w:t>
      </w:r>
    </w:p>
    <w:p w14:paraId="30D6C53B" w14:textId="3A592A5F" w:rsidR="003710CD" w:rsidRPr="00C45E2F" w:rsidRDefault="003710CD" w:rsidP="006F7AC3">
      <w:pPr>
        <w:pStyle w:val="NormalWeb"/>
        <w:spacing w:before="0" w:beforeAutospacing="0" w:after="0" w:afterAutospacing="0"/>
        <w:rPr>
          <w:rStyle w:val="fontstyle01"/>
          <w:rFonts w:asciiTheme="minorHAnsi" w:hAnsiTheme="minorHAnsi" w:cstheme="minorHAnsi"/>
          <w:color w:val="auto"/>
          <w:sz w:val="22"/>
          <w:szCs w:val="22"/>
        </w:rPr>
      </w:pPr>
    </w:p>
    <w:p w14:paraId="521AA11A" w14:textId="77777777" w:rsidR="0019516F" w:rsidRDefault="00C45E2F" w:rsidP="02AA6A28">
      <w:pPr>
        <w:pStyle w:val="NormalWeb"/>
        <w:numPr>
          <w:ilvl w:val="0"/>
          <w:numId w:val="3"/>
        </w:numPr>
        <w:spacing w:before="0" w:beforeAutospacing="0" w:after="0" w:afterAutospacing="0"/>
        <w:ind w:left="1080"/>
        <w:rPr>
          <w:rFonts w:asciiTheme="minorHAnsi" w:eastAsiaTheme="minorEastAsia" w:hAnsiTheme="minorHAnsi" w:cstheme="minorBidi"/>
          <w:b/>
          <w:bCs/>
          <w:sz w:val="22"/>
          <w:szCs w:val="22"/>
        </w:rPr>
      </w:pPr>
      <w:r w:rsidRPr="02AA6A28">
        <w:rPr>
          <w:rFonts w:asciiTheme="minorHAnsi" w:eastAsiaTheme="minorEastAsia" w:hAnsiTheme="minorHAnsi" w:cstheme="minorBidi"/>
          <w:b/>
          <w:bCs/>
          <w:sz w:val="22"/>
          <w:szCs w:val="22"/>
        </w:rPr>
        <w:t>You can p</w:t>
      </w:r>
      <w:r w:rsidR="003710CD" w:rsidRPr="02AA6A28">
        <w:rPr>
          <w:rFonts w:asciiTheme="minorHAnsi" w:eastAsiaTheme="minorEastAsia" w:hAnsiTheme="minorHAnsi" w:cstheme="minorBidi"/>
          <w:b/>
          <w:bCs/>
          <w:sz w:val="22"/>
          <w:szCs w:val="22"/>
        </w:rPr>
        <w:t xml:space="preserve">urchase </w:t>
      </w:r>
      <w:r w:rsidRPr="02AA6A28">
        <w:rPr>
          <w:rFonts w:asciiTheme="minorHAnsi" w:eastAsiaTheme="minorEastAsia" w:hAnsiTheme="minorHAnsi" w:cstheme="minorBidi"/>
          <w:b/>
          <w:bCs/>
          <w:sz w:val="22"/>
          <w:szCs w:val="22"/>
        </w:rPr>
        <w:t>a</w:t>
      </w:r>
      <w:r w:rsidR="003710CD" w:rsidRPr="02AA6A28">
        <w:rPr>
          <w:rFonts w:asciiTheme="minorHAnsi" w:eastAsiaTheme="minorEastAsia" w:hAnsiTheme="minorHAnsi" w:cstheme="minorBidi"/>
          <w:b/>
          <w:bCs/>
          <w:sz w:val="22"/>
          <w:szCs w:val="22"/>
        </w:rPr>
        <w:t xml:space="preserve"> Certified Ethical Hacker (CEH) Certification Voucher for Only $400.00</w:t>
      </w:r>
      <w:r w:rsidRPr="02AA6A28">
        <w:rPr>
          <w:rFonts w:asciiTheme="minorHAnsi" w:eastAsiaTheme="minorEastAsia" w:hAnsiTheme="minorHAnsi" w:cstheme="minorBidi"/>
          <w:b/>
          <w:bCs/>
          <w:sz w:val="22"/>
          <w:szCs w:val="22"/>
        </w:rPr>
        <w:t xml:space="preserve"> (normal pricing $1199.00</w:t>
      </w:r>
      <w:r w:rsidR="001A38D1" w:rsidRPr="02AA6A28">
        <w:rPr>
          <w:rFonts w:asciiTheme="minorHAnsi" w:eastAsiaTheme="minorEastAsia" w:hAnsiTheme="minorHAnsi" w:cstheme="minorBidi"/>
          <w:b/>
          <w:bCs/>
          <w:sz w:val="22"/>
          <w:szCs w:val="22"/>
        </w:rPr>
        <w:t xml:space="preserve">). </w:t>
      </w:r>
    </w:p>
    <w:p w14:paraId="2A2FFAFF" w14:textId="77777777" w:rsidR="0019516F" w:rsidRDefault="0019516F" w:rsidP="02AA6A28">
      <w:pPr>
        <w:pStyle w:val="NormalWeb"/>
        <w:spacing w:before="0" w:beforeAutospacing="0" w:after="0" w:afterAutospacing="0"/>
        <w:ind w:left="360"/>
        <w:rPr>
          <w:rFonts w:asciiTheme="minorHAnsi" w:eastAsiaTheme="minorEastAsia" w:hAnsiTheme="minorHAnsi" w:cstheme="minorBidi"/>
          <w:b/>
          <w:bCs/>
          <w:sz w:val="22"/>
          <w:szCs w:val="22"/>
        </w:rPr>
      </w:pPr>
    </w:p>
    <w:p w14:paraId="09BB525C" w14:textId="62A334DD" w:rsidR="003710CD" w:rsidRPr="00C45E2F" w:rsidRDefault="001A38D1" w:rsidP="02AA6A28">
      <w:pPr>
        <w:pStyle w:val="NormalWeb"/>
        <w:numPr>
          <w:ilvl w:val="0"/>
          <w:numId w:val="3"/>
        </w:numPr>
        <w:spacing w:before="0" w:beforeAutospacing="0" w:after="0" w:afterAutospacing="0"/>
        <w:ind w:left="1080"/>
        <w:rPr>
          <w:rFonts w:asciiTheme="minorHAnsi" w:eastAsiaTheme="minorEastAsia" w:hAnsiTheme="minorHAnsi" w:cstheme="minorBidi"/>
          <w:b/>
          <w:bCs/>
          <w:sz w:val="22"/>
          <w:szCs w:val="22"/>
        </w:rPr>
      </w:pPr>
      <w:r w:rsidRPr="02AA6A28">
        <w:rPr>
          <w:rFonts w:asciiTheme="minorHAnsi" w:eastAsiaTheme="minorEastAsia" w:hAnsiTheme="minorHAnsi" w:cstheme="minorBidi"/>
          <w:b/>
          <w:bCs/>
          <w:sz w:val="22"/>
          <w:szCs w:val="22"/>
        </w:rPr>
        <w:t xml:space="preserve">You will </w:t>
      </w:r>
      <w:r w:rsidRPr="02AA6A28">
        <w:rPr>
          <w:rFonts w:asciiTheme="minorHAnsi" w:eastAsiaTheme="minorEastAsia" w:hAnsiTheme="minorHAnsi" w:cstheme="minorBidi"/>
          <w:b/>
          <w:bCs/>
          <w:sz w:val="22"/>
          <w:szCs w:val="22"/>
          <w:u w:val="single"/>
        </w:rPr>
        <w:t>not</w:t>
      </w:r>
      <w:r w:rsidRPr="02AA6A28">
        <w:rPr>
          <w:rFonts w:asciiTheme="minorHAnsi" w:eastAsiaTheme="minorEastAsia" w:hAnsiTheme="minorHAnsi" w:cstheme="minorBidi"/>
          <w:b/>
          <w:bCs/>
          <w:sz w:val="22"/>
          <w:szCs w:val="22"/>
        </w:rPr>
        <w:t xml:space="preserve"> have to pay the $100 </w:t>
      </w:r>
      <w:r w:rsidR="00E15F0A" w:rsidRPr="02AA6A28">
        <w:rPr>
          <w:rFonts w:asciiTheme="minorHAnsi" w:eastAsiaTheme="minorEastAsia" w:hAnsiTheme="minorHAnsi" w:cstheme="minorBidi"/>
          <w:b/>
          <w:bCs/>
          <w:sz w:val="22"/>
          <w:szCs w:val="22"/>
        </w:rPr>
        <w:t>qualification fee.</w:t>
      </w:r>
    </w:p>
    <w:p w14:paraId="74E05254" w14:textId="5CC34598" w:rsidR="003710CD" w:rsidRPr="00C45E2F" w:rsidRDefault="003710CD" w:rsidP="001B168E">
      <w:pPr>
        <w:pStyle w:val="NormalWeb"/>
        <w:spacing w:before="0" w:beforeAutospacing="0" w:after="0" w:afterAutospacing="0"/>
        <w:ind w:left="720"/>
        <w:rPr>
          <w:rFonts w:asciiTheme="minorHAnsi" w:eastAsiaTheme="minorHAnsi" w:hAnsiTheme="minorHAnsi" w:cstheme="minorHAnsi"/>
          <w:b/>
          <w:bCs/>
          <w:sz w:val="22"/>
          <w:szCs w:val="22"/>
        </w:rPr>
      </w:pPr>
    </w:p>
    <w:p w14:paraId="06C6D045" w14:textId="72E6E59D" w:rsidR="00C45E2F" w:rsidRDefault="001A38D1" w:rsidP="02AA6A28">
      <w:pPr>
        <w:pStyle w:val="NormalWeb"/>
        <w:spacing w:before="0" w:beforeAutospacing="0" w:after="0" w:afterAutospacing="0"/>
        <w:ind w:left="720"/>
        <w:rPr>
          <w:rFonts w:asciiTheme="minorHAnsi" w:eastAsiaTheme="minorEastAsia" w:hAnsiTheme="minorHAnsi" w:cstheme="minorBidi"/>
          <w:sz w:val="22"/>
          <w:szCs w:val="22"/>
        </w:rPr>
      </w:pPr>
      <w:r w:rsidRPr="02AA6A28">
        <w:rPr>
          <w:rFonts w:asciiTheme="minorHAnsi" w:eastAsiaTheme="minorEastAsia" w:hAnsiTheme="minorHAnsi" w:cstheme="minorBidi"/>
          <w:sz w:val="22"/>
          <w:szCs w:val="22"/>
        </w:rPr>
        <w:t xml:space="preserve">NOTE: </w:t>
      </w:r>
      <w:r w:rsidR="00C45E2F" w:rsidRPr="02AA6A28">
        <w:rPr>
          <w:rFonts w:asciiTheme="minorHAnsi" w:eastAsiaTheme="minorEastAsia" w:hAnsiTheme="minorHAnsi" w:cstheme="minorBidi"/>
          <w:sz w:val="22"/>
          <w:szCs w:val="22"/>
        </w:rPr>
        <w:t>You must be enrolled in the supporting course and have purchased</w:t>
      </w:r>
      <w:r w:rsidRPr="02AA6A28">
        <w:rPr>
          <w:rFonts w:asciiTheme="minorHAnsi" w:eastAsiaTheme="minorEastAsia" w:hAnsiTheme="minorHAnsi" w:cstheme="minorBidi"/>
          <w:sz w:val="22"/>
          <w:szCs w:val="22"/>
        </w:rPr>
        <w:t xml:space="preserve"> </w:t>
      </w:r>
      <w:r w:rsidR="00C45E2F" w:rsidRPr="02AA6A28">
        <w:rPr>
          <w:rFonts w:asciiTheme="minorHAnsi" w:eastAsiaTheme="minorEastAsia" w:hAnsiTheme="minorHAnsi" w:cstheme="minorBidi"/>
          <w:sz w:val="22"/>
          <w:szCs w:val="22"/>
        </w:rPr>
        <w:t xml:space="preserve">the associated official EC-Council </w:t>
      </w:r>
      <w:proofErr w:type="spellStart"/>
      <w:r w:rsidR="00C45E2F" w:rsidRPr="02AA6A28">
        <w:rPr>
          <w:rFonts w:asciiTheme="minorHAnsi" w:eastAsiaTheme="minorEastAsia" w:hAnsiTheme="minorHAnsi" w:cstheme="minorBidi"/>
          <w:sz w:val="22"/>
          <w:szCs w:val="22"/>
        </w:rPr>
        <w:t>eCourseware</w:t>
      </w:r>
      <w:proofErr w:type="spellEnd"/>
      <w:r w:rsidR="00C45E2F" w:rsidRPr="02AA6A28">
        <w:rPr>
          <w:rFonts w:asciiTheme="minorHAnsi" w:eastAsiaTheme="minorEastAsia" w:hAnsiTheme="minorHAnsi" w:cstheme="minorBidi"/>
          <w:sz w:val="22"/>
          <w:szCs w:val="22"/>
        </w:rPr>
        <w:t>.</w:t>
      </w:r>
      <w:r w:rsidRPr="02AA6A28">
        <w:rPr>
          <w:rFonts w:asciiTheme="minorHAnsi" w:eastAsiaTheme="minorEastAsia" w:hAnsiTheme="minorHAnsi" w:cstheme="minorBidi"/>
          <w:sz w:val="22"/>
          <w:szCs w:val="22"/>
        </w:rPr>
        <w:t xml:space="preserve"> </w:t>
      </w:r>
      <w:r w:rsidR="00C45E2F" w:rsidRPr="02AA6A28">
        <w:rPr>
          <w:rFonts w:asciiTheme="minorHAnsi" w:eastAsiaTheme="minorEastAsia" w:hAnsiTheme="minorHAnsi" w:cstheme="minorBidi"/>
          <w:sz w:val="22"/>
          <w:szCs w:val="22"/>
        </w:rPr>
        <w:t>Due to aggressive course and exam refresh cycles, EC-Council recommends</w:t>
      </w:r>
      <w:r w:rsidRPr="02AA6A28">
        <w:rPr>
          <w:rFonts w:asciiTheme="minorHAnsi" w:eastAsiaTheme="minorEastAsia" w:hAnsiTheme="minorHAnsi" w:cstheme="minorBidi"/>
          <w:sz w:val="22"/>
          <w:szCs w:val="22"/>
        </w:rPr>
        <w:t xml:space="preserve"> </w:t>
      </w:r>
      <w:r w:rsidR="00C45E2F" w:rsidRPr="02AA6A28">
        <w:rPr>
          <w:rFonts w:asciiTheme="minorHAnsi" w:eastAsiaTheme="minorEastAsia" w:hAnsiTheme="minorHAnsi" w:cstheme="minorBidi"/>
          <w:sz w:val="22"/>
          <w:szCs w:val="22"/>
        </w:rPr>
        <w:t>attempting the exam within two years of taking the class</w:t>
      </w:r>
      <w:r w:rsidRPr="02AA6A28">
        <w:rPr>
          <w:rFonts w:asciiTheme="minorHAnsi" w:eastAsiaTheme="minorEastAsia" w:hAnsiTheme="minorHAnsi" w:cstheme="minorBidi"/>
          <w:sz w:val="22"/>
          <w:szCs w:val="22"/>
        </w:rPr>
        <w:t>.</w:t>
      </w:r>
    </w:p>
    <w:p w14:paraId="4D3E0346" w14:textId="5BBEFAB7" w:rsidR="00E15F0A" w:rsidRDefault="00E15F0A" w:rsidP="006F7AC3">
      <w:pPr>
        <w:pStyle w:val="NormalWeb"/>
        <w:spacing w:before="0" w:beforeAutospacing="0" w:after="0" w:afterAutospacing="0"/>
        <w:rPr>
          <w:rFonts w:asciiTheme="minorHAnsi" w:eastAsiaTheme="minorHAnsi" w:hAnsiTheme="minorHAnsi" w:cstheme="minorHAnsi"/>
          <w:sz w:val="22"/>
          <w:szCs w:val="22"/>
        </w:rPr>
      </w:pPr>
    </w:p>
    <w:p w14:paraId="56BDC6BD" w14:textId="59566D8E" w:rsidR="00CC13C2" w:rsidRPr="00CC13C2" w:rsidRDefault="00E15F0A" w:rsidP="006F7AC3">
      <w:pPr>
        <w:pStyle w:val="NormalWeb"/>
        <w:spacing w:before="0" w:beforeAutospacing="0" w:after="0" w:afterAutospacing="0"/>
        <w:rPr>
          <w:rFonts w:ascii="Calibri" w:eastAsiaTheme="minorHAnsi" w:hAnsi="Calibri" w:cs="Calibri"/>
          <w:sz w:val="22"/>
          <w:szCs w:val="22"/>
        </w:rPr>
      </w:pPr>
      <w:r w:rsidRPr="00CC13C2">
        <w:rPr>
          <w:rFonts w:ascii="Calibri" w:eastAsiaTheme="minorHAnsi" w:hAnsi="Calibri" w:cs="Calibri"/>
          <w:b/>
          <w:bCs/>
          <w:sz w:val="22"/>
          <w:szCs w:val="22"/>
        </w:rPr>
        <w:t>HOW TO ORD</w:t>
      </w:r>
      <w:r w:rsidR="00CC13C2" w:rsidRPr="00CC13C2">
        <w:rPr>
          <w:rFonts w:ascii="Calibri" w:eastAsiaTheme="minorHAnsi" w:hAnsi="Calibri" w:cs="Calibri"/>
          <w:b/>
          <w:bCs/>
          <w:sz w:val="22"/>
          <w:szCs w:val="22"/>
        </w:rPr>
        <w:t>ER</w:t>
      </w:r>
      <w:r w:rsidR="008A7AEB">
        <w:rPr>
          <w:rFonts w:ascii="Calibri" w:eastAsiaTheme="minorHAnsi" w:hAnsi="Calibri" w:cs="Calibri"/>
          <w:b/>
          <w:bCs/>
          <w:sz w:val="22"/>
          <w:szCs w:val="22"/>
        </w:rPr>
        <w:t xml:space="preserve"> EC-COUNCIL VOUCHERS</w:t>
      </w:r>
      <w:r w:rsidR="00CC13C2" w:rsidRPr="00CC13C2">
        <w:rPr>
          <w:rFonts w:ascii="Calibri" w:eastAsiaTheme="minorHAnsi" w:hAnsi="Calibri" w:cs="Calibri"/>
          <w:b/>
          <w:bCs/>
          <w:sz w:val="22"/>
          <w:szCs w:val="22"/>
        </w:rPr>
        <w:t xml:space="preserve">: </w:t>
      </w:r>
      <w:r w:rsidRPr="00CC13C2">
        <w:rPr>
          <w:rFonts w:ascii="Calibri" w:eastAsiaTheme="minorHAnsi" w:hAnsi="Calibri" w:cs="Calibri"/>
          <w:sz w:val="22"/>
          <w:szCs w:val="22"/>
        </w:rPr>
        <w:t>Email ace@eccouncil.org with Subject Line: “Voucher Request - UMGC”</w:t>
      </w:r>
      <w:r w:rsidR="009B77CA">
        <w:rPr>
          <w:rFonts w:ascii="Calibri" w:eastAsiaTheme="minorHAnsi" w:hAnsi="Calibri" w:cs="Calibri"/>
          <w:sz w:val="22"/>
          <w:szCs w:val="22"/>
        </w:rPr>
        <w:t>. You must include the following information:</w:t>
      </w:r>
    </w:p>
    <w:p w14:paraId="48A5268E" w14:textId="5E117C31" w:rsidR="00E15F0A" w:rsidRPr="00CC13C2" w:rsidRDefault="00E15F0A" w:rsidP="009B77CA">
      <w:pPr>
        <w:pStyle w:val="NormalWeb"/>
        <w:spacing w:before="0" w:beforeAutospacing="0" w:after="0" w:afterAutospacing="0"/>
        <w:ind w:left="720"/>
        <w:rPr>
          <w:rFonts w:ascii="Calibri" w:eastAsiaTheme="minorHAnsi" w:hAnsi="Calibri" w:cs="Calibri"/>
          <w:sz w:val="22"/>
          <w:szCs w:val="22"/>
        </w:rPr>
      </w:pPr>
      <w:r w:rsidRPr="00CC13C2">
        <w:rPr>
          <w:rFonts w:ascii="Calibri" w:eastAsiaTheme="minorHAnsi" w:hAnsi="Calibri" w:cs="Calibri"/>
          <w:sz w:val="22"/>
          <w:szCs w:val="22"/>
        </w:rPr>
        <w:br/>
        <w:t>• First Name</w:t>
      </w:r>
      <w:r w:rsidRPr="00CC13C2">
        <w:rPr>
          <w:rFonts w:ascii="Calibri" w:eastAsiaTheme="minorHAnsi" w:hAnsi="Calibri" w:cs="Calibri"/>
          <w:sz w:val="22"/>
          <w:szCs w:val="22"/>
        </w:rPr>
        <w:br/>
        <w:t>• Last Name</w:t>
      </w:r>
      <w:r w:rsidRPr="00CC13C2">
        <w:rPr>
          <w:rFonts w:ascii="Calibri" w:eastAsiaTheme="minorHAnsi" w:hAnsi="Calibri" w:cs="Calibri"/>
          <w:sz w:val="22"/>
          <w:szCs w:val="22"/>
        </w:rPr>
        <w:br/>
        <w:t>• Course Acronym</w:t>
      </w:r>
      <w:r w:rsidRPr="00CC13C2">
        <w:rPr>
          <w:rFonts w:ascii="Calibri" w:eastAsiaTheme="minorHAnsi" w:hAnsi="Calibri" w:cs="Calibri"/>
          <w:sz w:val="22"/>
          <w:szCs w:val="22"/>
        </w:rPr>
        <w:br/>
        <w:t>• Email Address</w:t>
      </w:r>
      <w:r w:rsidRPr="00CC13C2">
        <w:rPr>
          <w:rFonts w:ascii="Calibri" w:eastAsiaTheme="minorHAnsi" w:hAnsi="Calibri" w:cs="Calibri"/>
          <w:sz w:val="22"/>
          <w:szCs w:val="22"/>
        </w:rPr>
        <w:br/>
        <w:t>• Phone Number</w:t>
      </w:r>
      <w:r w:rsidRPr="00CC13C2">
        <w:rPr>
          <w:rFonts w:ascii="Calibri" w:eastAsiaTheme="minorHAnsi" w:hAnsi="Calibri" w:cs="Calibri"/>
          <w:sz w:val="22"/>
          <w:szCs w:val="22"/>
        </w:rPr>
        <w:br/>
        <w:t>• Address (For Billing Purposes)</w:t>
      </w:r>
    </w:p>
    <w:p w14:paraId="24B405BF" w14:textId="294D2F67" w:rsidR="00CC13C2" w:rsidRPr="00CC13C2" w:rsidRDefault="00CC13C2" w:rsidP="006F7AC3">
      <w:pPr>
        <w:pStyle w:val="NormalWeb"/>
        <w:spacing w:before="0" w:beforeAutospacing="0" w:after="0" w:afterAutospacing="0"/>
        <w:rPr>
          <w:rFonts w:ascii="Calibri" w:eastAsiaTheme="minorHAnsi" w:hAnsi="Calibri" w:cs="Calibri"/>
          <w:color w:val="000000"/>
          <w:sz w:val="22"/>
          <w:szCs w:val="22"/>
        </w:rPr>
      </w:pPr>
    </w:p>
    <w:p w14:paraId="1120530B" w14:textId="3F70DD5B" w:rsidR="00CC13C2" w:rsidRDefault="00CC13C2" w:rsidP="006F7AC3">
      <w:pPr>
        <w:pStyle w:val="NormalWeb"/>
        <w:spacing w:before="0" w:beforeAutospacing="0" w:after="0" w:afterAutospacing="0"/>
        <w:rPr>
          <w:rFonts w:ascii="Calibri" w:eastAsiaTheme="minorHAnsi" w:hAnsi="Calibri" w:cs="Calibri"/>
          <w:color w:val="000000"/>
          <w:sz w:val="22"/>
          <w:szCs w:val="22"/>
        </w:rPr>
      </w:pPr>
      <w:r w:rsidRPr="00CC13C2">
        <w:rPr>
          <w:rFonts w:ascii="Calibri" w:eastAsiaTheme="minorHAnsi" w:hAnsi="Calibri" w:cs="Calibri"/>
          <w:color w:val="000000"/>
          <w:sz w:val="22"/>
          <w:szCs w:val="22"/>
        </w:rPr>
        <w:t>Within 48 hours of your email, an EC-Council representative will contact you with payment instructions.</w:t>
      </w:r>
      <w:r w:rsidRPr="00CC13C2">
        <w:rPr>
          <w:rFonts w:ascii="Calibri" w:eastAsiaTheme="minorHAnsi" w:hAnsi="Calibri" w:cs="Calibri"/>
          <w:color w:val="000000"/>
          <w:sz w:val="22"/>
          <w:szCs w:val="22"/>
        </w:rPr>
        <w:br/>
        <w:t>After your payment is processed, you will receive your voucher within 24 hours.</w:t>
      </w:r>
    </w:p>
    <w:p w14:paraId="67E8C599" w14:textId="67F15ABE" w:rsidR="00CC13C2" w:rsidRDefault="00CC13C2" w:rsidP="006F7AC3">
      <w:pPr>
        <w:pStyle w:val="NormalWeb"/>
        <w:spacing w:before="0" w:beforeAutospacing="0" w:after="0" w:afterAutospacing="0"/>
        <w:rPr>
          <w:rFonts w:ascii="Calibri" w:eastAsiaTheme="minorHAnsi" w:hAnsi="Calibri" w:cs="Calibri"/>
          <w:color w:val="000000"/>
          <w:sz w:val="22"/>
          <w:szCs w:val="22"/>
        </w:rPr>
      </w:pPr>
    </w:p>
    <w:p w14:paraId="0FB58849" w14:textId="4DAE2DD6" w:rsidR="0019516F" w:rsidRDefault="00CC13C2" w:rsidP="00CC13C2">
      <w:pPr>
        <w:pStyle w:val="NormalWeb"/>
        <w:spacing w:before="0" w:beforeAutospacing="0" w:after="0" w:afterAutospacing="0"/>
        <w:rPr>
          <w:rFonts w:asciiTheme="minorHAnsi" w:eastAsiaTheme="minorHAnsi" w:hAnsiTheme="minorHAnsi" w:cstheme="minorHAnsi"/>
          <w:sz w:val="22"/>
          <w:szCs w:val="22"/>
        </w:rPr>
      </w:pPr>
      <w:r w:rsidRPr="00C45E2F">
        <w:rPr>
          <w:rFonts w:asciiTheme="minorHAnsi" w:eastAsiaTheme="minorHAnsi" w:hAnsiTheme="minorHAnsi" w:cstheme="minorHAnsi"/>
          <w:sz w:val="22"/>
          <w:szCs w:val="22"/>
        </w:rPr>
        <w:t xml:space="preserve">EC-Council Exam Vouchers are redeemable through the ECC Exam Center at </w:t>
      </w:r>
      <w:hyperlink r:id="rId15" w:history="1">
        <w:r w:rsidRPr="00C45E2F">
          <w:rPr>
            <w:rStyle w:val="Hyperlink"/>
            <w:rFonts w:asciiTheme="minorHAnsi" w:eastAsiaTheme="minorHAnsi" w:hAnsiTheme="minorHAnsi" w:cstheme="minorHAnsi"/>
            <w:color w:val="auto"/>
            <w:sz w:val="22"/>
            <w:szCs w:val="22"/>
          </w:rPr>
          <w:t>https://www.eccexam.com</w:t>
        </w:r>
      </w:hyperlink>
    </w:p>
    <w:p w14:paraId="2E21481B" w14:textId="4DD7F3B9" w:rsidR="00AD79FC" w:rsidRDefault="00AD79FC" w:rsidP="00CC13C2">
      <w:pPr>
        <w:pStyle w:val="NormalWeb"/>
        <w:spacing w:before="0" w:beforeAutospacing="0" w:after="0" w:afterAutospacing="0"/>
        <w:rPr>
          <w:rFonts w:asciiTheme="minorHAnsi" w:eastAsiaTheme="minorHAnsi" w:hAnsiTheme="minorHAnsi" w:cstheme="minorHAnsi"/>
          <w:sz w:val="22"/>
          <w:szCs w:val="22"/>
        </w:rPr>
      </w:pPr>
    </w:p>
    <w:p w14:paraId="70ADD7B8" w14:textId="5839B40A" w:rsidR="00AD79FC" w:rsidRDefault="00AD79FC" w:rsidP="00CC13C2">
      <w:pPr>
        <w:pStyle w:val="NormalWeb"/>
        <w:spacing w:before="0" w:beforeAutospacing="0" w:after="0" w:afterAutospacing="0"/>
        <w:rPr>
          <w:rFonts w:asciiTheme="minorHAnsi" w:eastAsiaTheme="minorHAnsi" w:hAnsiTheme="minorHAnsi" w:cstheme="minorHAnsi"/>
          <w:sz w:val="22"/>
          <w:szCs w:val="22"/>
        </w:rPr>
      </w:pPr>
    </w:p>
    <w:p w14:paraId="6A8A73EC" w14:textId="5C8E2263" w:rsidR="00AD79FC" w:rsidRDefault="00AD79FC" w:rsidP="00CC13C2">
      <w:pPr>
        <w:pStyle w:val="NormalWeb"/>
        <w:spacing w:before="0" w:beforeAutospacing="0" w:after="0" w:afterAutospacing="0"/>
        <w:rPr>
          <w:rFonts w:asciiTheme="minorHAnsi" w:eastAsiaTheme="minorHAnsi" w:hAnsiTheme="minorHAnsi" w:cstheme="minorHAnsi"/>
          <w:sz w:val="22"/>
          <w:szCs w:val="22"/>
        </w:rPr>
      </w:pPr>
    </w:p>
    <w:p w14:paraId="7E288C69" w14:textId="77777777" w:rsidR="00AD79FC" w:rsidRDefault="00EA2517" w:rsidP="00AD79FC">
      <w:pPr>
        <w:pStyle w:val="NormalWeb"/>
        <w:spacing w:before="0" w:beforeAutospacing="0" w:after="0" w:afterAutospacing="0"/>
        <w:jc w:val="right"/>
        <w:rPr>
          <w:rFonts w:ascii="Calibri" w:hAnsi="Calibri" w:cs="Calibri"/>
          <w:sz w:val="22"/>
          <w:szCs w:val="22"/>
        </w:rPr>
      </w:pPr>
      <w:hyperlink w:anchor="top" w:history="1">
        <w:r w:rsidR="00AD79FC" w:rsidRPr="00AD79FC">
          <w:rPr>
            <w:rStyle w:val="Hyperlink"/>
            <w:rFonts w:ascii="Calibri" w:hAnsi="Calibri" w:cs="Calibri"/>
            <w:sz w:val="22"/>
            <w:szCs w:val="22"/>
          </w:rPr>
          <w:t>Back</w:t>
        </w:r>
      </w:hyperlink>
    </w:p>
    <w:p w14:paraId="3DA2F925" w14:textId="77777777" w:rsidR="0019516F" w:rsidRDefault="0019516F">
      <w:pPr>
        <w:rPr>
          <w:rFonts w:cstheme="minorHAnsi"/>
        </w:rPr>
      </w:pPr>
      <w:r>
        <w:rPr>
          <w:rFonts w:cstheme="minorHAnsi"/>
        </w:rPr>
        <w:br w:type="page"/>
      </w:r>
    </w:p>
    <w:p w14:paraId="01C75A1F" w14:textId="303CCC1F" w:rsidR="00CC13C2" w:rsidRDefault="00CC13C2" w:rsidP="00CC13C2">
      <w:pPr>
        <w:pStyle w:val="NormalWeb"/>
        <w:spacing w:before="0" w:beforeAutospacing="0" w:after="0" w:afterAutospacing="0"/>
        <w:rPr>
          <w:rFonts w:asciiTheme="minorHAnsi" w:eastAsiaTheme="minorHAnsi" w:hAnsiTheme="minorHAnsi" w:cstheme="minorHAnsi"/>
          <w:sz w:val="22"/>
          <w:szCs w:val="22"/>
        </w:rPr>
      </w:pPr>
    </w:p>
    <w:p w14:paraId="7C7EEA11" w14:textId="77777777" w:rsidR="0019516F" w:rsidRDefault="0019516F" w:rsidP="0019516F">
      <w:pPr>
        <w:pStyle w:val="NormalWeb"/>
        <w:spacing w:before="0" w:beforeAutospacing="0" w:after="0" w:afterAutospacing="0"/>
        <w:rPr>
          <w:rFonts w:ascii="Calibri" w:hAnsi="Calibri" w:cs="Calibri"/>
          <w:sz w:val="22"/>
          <w:szCs w:val="22"/>
        </w:rPr>
      </w:pPr>
      <w:r w:rsidRPr="006F7AC3">
        <w:rPr>
          <w:rFonts w:ascii="Calibri" w:hAnsi="Calibri" w:cs="Calibri"/>
          <w:sz w:val="22"/>
          <w:szCs w:val="22"/>
          <w:highlight w:val="yellow"/>
        </w:rPr>
        <w:t xml:space="preserve">As a UMGC student, you are eligible for discounts on </w:t>
      </w:r>
      <w:bookmarkStart w:id="4" w:name="microsoft"/>
      <w:r w:rsidRPr="006F7AC3">
        <w:rPr>
          <w:rFonts w:ascii="Calibri" w:hAnsi="Calibri" w:cs="Calibri"/>
          <w:sz w:val="22"/>
          <w:szCs w:val="22"/>
          <w:highlight w:val="yellow"/>
        </w:rPr>
        <w:t xml:space="preserve">Microsoft </w:t>
      </w:r>
      <w:bookmarkEnd w:id="4"/>
      <w:r w:rsidRPr="006F7AC3">
        <w:rPr>
          <w:rFonts w:ascii="Calibri" w:hAnsi="Calibri" w:cs="Calibri"/>
          <w:sz w:val="22"/>
          <w:szCs w:val="22"/>
          <w:highlight w:val="yellow"/>
        </w:rPr>
        <w:t>certification exams.</w:t>
      </w:r>
      <w:r>
        <w:rPr>
          <w:rFonts w:ascii="Calibri" w:hAnsi="Calibri" w:cs="Calibri"/>
          <w:sz w:val="22"/>
          <w:szCs w:val="22"/>
        </w:rPr>
        <w:t>  </w:t>
      </w:r>
    </w:p>
    <w:p w14:paraId="2BE688AF" w14:textId="77777777" w:rsidR="0019516F" w:rsidRDefault="0019516F" w:rsidP="0019516F">
      <w:pPr>
        <w:pStyle w:val="NormalWeb"/>
        <w:spacing w:before="0" w:beforeAutospacing="0" w:after="0" w:afterAutospacing="0"/>
        <w:rPr>
          <w:rFonts w:ascii="Calibri" w:hAnsi="Calibri" w:cs="Calibri"/>
          <w:sz w:val="22"/>
          <w:szCs w:val="22"/>
        </w:rPr>
      </w:pPr>
    </w:p>
    <w:p w14:paraId="46167AD0" w14:textId="77777777" w:rsidR="0019516F" w:rsidRDefault="0019516F" w:rsidP="0019516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can get a discounted voucher from $91.00 instead of the full price of $165. Here is a link and process </w:t>
      </w:r>
      <w:hyperlink r:id="rId16" w:history="1">
        <w:r>
          <w:rPr>
            <w:rStyle w:val="Hyperlink"/>
            <w:rFonts w:ascii="Calibri" w:hAnsi="Calibri" w:cs="Calibri"/>
            <w:sz w:val="22"/>
            <w:szCs w:val="22"/>
          </w:rPr>
          <w:t>https://wsr.pearsonvue.com/vouchers/pricelist/microsoft.asp</w:t>
        </w:r>
      </w:hyperlink>
    </w:p>
    <w:p w14:paraId="67726436" w14:textId="77777777" w:rsidR="0019516F" w:rsidRDefault="0019516F" w:rsidP="0019516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7B65FA" w14:textId="77777777" w:rsidR="0019516F" w:rsidRDefault="0019516F" w:rsidP="0019516F">
      <w:pPr>
        <w:pStyle w:val="NormalWeb"/>
        <w:spacing w:before="0" w:beforeAutospacing="0" w:after="0" w:afterAutospacing="0"/>
        <w:rPr>
          <w:rFonts w:ascii="Calibri" w:hAnsi="Calibri" w:cs="Calibri"/>
          <w:sz w:val="22"/>
          <w:szCs w:val="22"/>
        </w:rPr>
      </w:pPr>
    </w:p>
    <w:p w14:paraId="5B03F30C" w14:textId="77777777" w:rsidR="0019516F" w:rsidRDefault="0019516F" w:rsidP="0019516F">
      <w:pPr>
        <w:pStyle w:val="NormalWeb"/>
        <w:spacing w:before="0" w:beforeAutospacing="0" w:after="0" w:afterAutospacing="0"/>
        <w:rPr>
          <w:rFonts w:ascii="Calibri" w:hAnsi="Calibri" w:cs="Calibri"/>
          <w:sz w:val="22"/>
          <w:szCs w:val="22"/>
        </w:rPr>
      </w:pPr>
      <w:r>
        <w:rPr>
          <w:noProof/>
        </w:rPr>
        <w:drawing>
          <wp:inline distT="0" distB="0" distL="0" distR="0" wp14:anchorId="418FFB49" wp14:editId="733600D5">
            <wp:extent cx="5943600" cy="3378200"/>
            <wp:effectExtent l="0" t="0" r="0" b="0"/>
            <wp:docPr id="3" name="Picture 3" descr="Machine generated alternative text:&#10;Microsoft &#10;9 &#10;0 00 &#10;Exam: &#10;MD-IOO: Windows 10 &#10;View Testing Policies &#10;Price*. &#10;USD 91.00 &#10;Language: &#10;English &#10;System Requirements: &#10;Exam details &#10;MD-IOO: Windows 10 &#10;ALERT: Before you register for an online proctored exam, review the system requirements, check the list of participating countries, read about the &#10;testing protocols, and complete the required system test: Online Proctoring Required Information &#10;*Prices listed are based on today's date and do not include local taxes which may be applicable. &#10;Previous &#10;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276F8646" w14:textId="77777777" w:rsidR="0019516F" w:rsidRPr="00C45E2F" w:rsidRDefault="0019516F" w:rsidP="00CC13C2">
      <w:pPr>
        <w:pStyle w:val="NormalWeb"/>
        <w:spacing w:before="0" w:beforeAutospacing="0" w:after="0" w:afterAutospacing="0"/>
        <w:rPr>
          <w:rFonts w:asciiTheme="minorHAnsi" w:eastAsiaTheme="minorHAnsi" w:hAnsiTheme="minorHAnsi" w:cstheme="minorHAnsi"/>
          <w:sz w:val="22"/>
          <w:szCs w:val="22"/>
        </w:rPr>
      </w:pPr>
    </w:p>
    <w:p w14:paraId="313314E6" w14:textId="15E06C18" w:rsidR="00CC13C2" w:rsidRDefault="00CC13C2" w:rsidP="006F7AC3">
      <w:pPr>
        <w:pStyle w:val="NormalWeb"/>
        <w:spacing w:before="0" w:beforeAutospacing="0" w:after="0" w:afterAutospacing="0"/>
        <w:rPr>
          <w:rFonts w:ascii="Calibri" w:eastAsiaTheme="minorHAnsi" w:hAnsi="Calibri" w:cs="Calibri"/>
          <w:sz w:val="22"/>
          <w:szCs w:val="22"/>
        </w:rPr>
      </w:pPr>
    </w:p>
    <w:p w14:paraId="5D9F8472" w14:textId="4BA8FE4D" w:rsidR="00AD79FC" w:rsidRDefault="00AD79FC" w:rsidP="006F7AC3">
      <w:pPr>
        <w:pStyle w:val="NormalWeb"/>
        <w:spacing w:before="0" w:beforeAutospacing="0" w:after="0" w:afterAutospacing="0"/>
        <w:rPr>
          <w:rFonts w:ascii="Calibri" w:eastAsiaTheme="minorHAnsi" w:hAnsi="Calibri" w:cs="Calibri"/>
          <w:sz w:val="22"/>
          <w:szCs w:val="22"/>
        </w:rPr>
      </w:pPr>
    </w:p>
    <w:p w14:paraId="41004A70" w14:textId="795D452E" w:rsidR="00AD79FC" w:rsidRDefault="00EA2517" w:rsidP="00AD79FC">
      <w:pPr>
        <w:pStyle w:val="NormalWeb"/>
        <w:spacing w:before="0" w:beforeAutospacing="0" w:after="0" w:afterAutospacing="0"/>
        <w:jc w:val="right"/>
        <w:rPr>
          <w:rFonts w:ascii="Calibri" w:hAnsi="Calibri" w:cs="Calibri"/>
          <w:sz w:val="22"/>
          <w:szCs w:val="22"/>
        </w:rPr>
      </w:pPr>
      <w:hyperlink w:anchor="top" w:history="1">
        <w:r w:rsidR="00AD79FC" w:rsidRPr="00AD79FC">
          <w:rPr>
            <w:rStyle w:val="Hyperlink"/>
            <w:rFonts w:ascii="Calibri" w:hAnsi="Calibri" w:cs="Calibri"/>
            <w:sz w:val="22"/>
            <w:szCs w:val="22"/>
          </w:rPr>
          <w:t>Back</w:t>
        </w:r>
      </w:hyperlink>
    </w:p>
    <w:p w14:paraId="2D30B79A" w14:textId="77777777" w:rsidR="00AD79FC" w:rsidRPr="00CC13C2" w:rsidRDefault="00AD79FC" w:rsidP="006F7AC3">
      <w:pPr>
        <w:pStyle w:val="NormalWeb"/>
        <w:spacing w:before="0" w:beforeAutospacing="0" w:after="0" w:afterAutospacing="0"/>
        <w:rPr>
          <w:rFonts w:ascii="Calibri" w:eastAsiaTheme="minorHAnsi" w:hAnsi="Calibri" w:cs="Calibri"/>
          <w:sz w:val="22"/>
          <w:szCs w:val="22"/>
        </w:rPr>
      </w:pPr>
    </w:p>
    <w:p w14:paraId="2C357494" w14:textId="77777777" w:rsidR="001A38D1" w:rsidRPr="00C45E2F" w:rsidRDefault="001A38D1" w:rsidP="006F7AC3">
      <w:pPr>
        <w:pStyle w:val="NormalWeb"/>
        <w:spacing w:before="0" w:beforeAutospacing="0" w:after="0" w:afterAutospacing="0"/>
        <w:rPr>
          <w:rFonts w:asciiTheme="minorHAnsi" w:hAnsiTheme="minorHAnsi" w:cstheme="minorHAnsi"/>
          <w:sz w:val="22"/>
          <w:szCs w:val="22"/>
        </w:rPr>
      </w:pPr>
    </w:p>
    <w:p w14:paraId="24B8DF07" w14:textId="77777777" w:rsidR="006F7AC3" w:rsidRDefault="006F7AC3">
      <w:pPr>
        <w:rPr>
          <w:rFonts w:ascii="Calibri" w:hAnsi="Calibri" w:cs="Calibri"/>
        </w:rPr>
      </w:pPr>
    </w:p>
    <w:p w14:paraId="680EBBA5" w14:textId="77777777" w:rsidR="006F7AC3" w:rsidRDefault="006F7AC3">
      <w:pPr>
        <w:rPr>
          <w:rFonts w:ascii="Calibri" w:hAnsi="Calibri" w:cs="Calibri"/>
        </w:rPr>
      </w:pPr>
    </w:p>
    <w:p w14:paraId="731C014A" w14:textId="77777777" w:rsidR="00244DE9" w:rsidRDefault="00244DE9">
      <w:pPr>
        <w:rPr>
          <w:rFonts w:ascii="Calibri" w:eastAsia="Times New Roman" w:hAnsi="Calibri" w:cs="Calibri"/>
        </w:rPr>
      </w:pPr>
    </w:p>
    <w:p w14:paraId="4EB668DE" w14:textId="77777777" w:rsidR="009D313D" w:rsidRPr="00244DE9" w:rsidRDefault="009D313D" w:rsidP="52F60EC9">
      <w:pPr>
        <w:pStyle w:val="NormalWeb"/>
        <w:spacing w:before="0" w:beforeAutospacing="0" w:after="0" w:afterAutospacing="0"/>
        <w:rPr>
          <w:rFonts w:ascii="Calibri" w:hAnsi="Calibri" w:cs="Calibri"/>
          <w:sz w:val="22"/>
          <w:szCs w:val="22"/>
        </w:rPr>
      </w:pPr>
    </w:p>
    <w:p w14:paraId="158171BD" w14:textId="329F0C0B" w:rsidR="52F60EC9" w:rsidRDefault="52F60EC9" w:rsidP="52F60EC9">
      <w:pPr>
        <w:pStyle w:val="NormalWeb"/>
        <w:spacing w:before="0" w:beforeAutospacing="0" w:after="0" w:afterAutospacing="0"/>
        <w:rPr>
          <w:rFonts w:ascii="Calibri" w:hAnsi="Calibri" w:cs="Calibri"/>
          <w:sz w:val="22"/>
          <w:szCs w:val="22"/>
        </w:rPr>
      </w:pPr>
    </w:p>
    <w:p w14:paraId="78973A5E" w14:textId="4BACBF4C" w:rsidR="52F60EC9" w:rsidRDefault="52F60EC9" w:rsidP="52F60EC9">
      <w:pPr>
        <w:pStyle w:val="NormalWeb"/>
        <w:spacing w:before="0" w:beforeAutospacing="0" w:after="0" w:afterAutospacing="0"/>
        <w:rPr>
          <w:rFonts w:ascii="Calibri" w:hAnsi="Calibri" w:cs="Calibri"/>
          <w:sz w:val="22"/>
          <w:szCs w:val="22"/>
        </w:rPr>
      </w:pPr>
    </w:p>
    <w:p w14:paraId="1DB9638A" w14:textId="5812FF19" w:rsidR="52F60EC9" w:rsidRDefault="52F60EC9" w:rsidP="52F60EC9">
      <w:pPr>
        <w:pStyle w:val="NormalWeb"/>
        <w:spacing w:before="0" w:beforeAutospacing="0" w:after="0" w:afterAutospacing="0"/>
        <w:rPr>
          <w:rFonts w:ascii="Calibri" w:hAnsi="Calibri" w:cs="Calibri"/>
          <w:sz w:val="22"/>
          <w:szCs w:val="22"/>
        </w:rPr>
      </w:pPr>
    </w:p>
    <w:p w14:paraId="1AAFF0EF" w14:textId="750EC6FE" w:rsidR="52F60EC9" w:rsidRDefault="52F60EC9" w:rsidP="52F60EC9">
      <w:pPr>
        <w:pStyle w:val="NormalWeb"/>
        <w:spacing w:before="0" w:beforeAutospacing="0" w:after="0" w:afterAutospacing="0"/>
        <w:rPr>
          <w:rFonts w:ascii="Calibri" w:hAnsi="Calibri" w:cs="Calibri"/>
          <w:sz w:val="22"/>
          <w:szCs w:val="22"/>
        </w:rPr>
      </w:pPr>
    </w:p>
    <w:p w14:paraId="753423A2" w14:textId="0D92ACB5" w:rsidR="52F60EC9" w:rsidRDefault="52F60EC9" w:rsidP="52F60EC9">
      <w:pPr>
        <w:pStyle w:val="NormalWeb"/>
        <w:spacing w:before="0" w:beforeAutospacing="0" w:after="0" w:afterAutospacing="0"/>
        <w:rPr>
          <w:rFonts w:ascii="Calibri" w:hAnsi="Calibri" w:cs="Calibri"/>
          <w:sz w:val="22"/>
          <w:szCs w:val="22"/>
        </w:rPr>
      </w:pPr>
    </w:p>
    <w:p w14:paraId="7F128FD5" w14:textId="28028D72" w:rsidR="52F60EC9" w:rsidRDefault="52F60EC9" w:rsidP="52F60EC9">
      <w:pPr>
        <w:pStyle w:val="NormalWeb"/>
        <w:spacing w:before="0" w:beforeAutospacing="0" w:after="0" w:afterAutospacing="0"/>
        <w:rPr>
          <w:rFonts w:ascii="Calibri" w:hAnsi="Calibri" w:cs="Calibri"/>
          <w:sz w:val="22"/>
          <w:szCs w:val="22"/>
        </w:rPr>
      </w:pPr>
    </w:p>
    <w:p w14:paraId="03CD2C8A" w14:textId="6CEAB26A" w:rsidR="52F60EC9" w:rsidRDefault="52F60EC9" w:rsidP="52F60EC9">
      <w:pPr>
        <w:pStyle w:val="NormalWeb"/>
        <w:spacing w:before="0" w:beforeAutospacing="0" w:after="0" w:afterAutospacing="0"/>
        <w:rPr>
          <w:rFonts w:ascii="Calibri" w:hAnsi="Calibri" w:cs="Calibri"/>
          <w:sz w:val="22"/>
          <w:szCs w:val="22"/>
        </w:rPr>
      </w:pPr>
    </w:p>
    <w:p w14:paraId="648F57A6" w14:textId="68FF492A" w:rsidR="52F60EC9" w:rsidRDefault="52F60EC9" w:rsidP="52F60EC9">
      <w:pPr>
        <w:pStyle w:val="NormalWeb"/>
        <w:spacing w:before="0" w:beforeAutospacing="0" w:after="0" w:afterAutospacing="0"/>
        <w:rPr>
          <w:rFonts w:ascii="Calibri" w:hAnsi="Calibri" w:cs="Calibri"/>
          <w:sz w:val="22"/>
          <w:szCs w:val="22"/>
        </w:rPr>
      </w:pPr>
    </w:p>
    <w:p w14:paraId="67381BE9" w14:textId="7B9D1180" w:rsidR="52F60EC9" w:rsidRDefault="52F60EC9" w:rsidP="52F60EC9">
      <w:pPr>
        <w:pStyle w:val="NormalWeb"/>
        <w:spacing w:before="0" w:beforeAutospacing="0" w:after="0" w:afterAutospacing="0"/>
        <w:rPr>
          <w:rFonts w:ascii="Calibri" w:hAnsi="Calibri" w:cs="Calibri"/>
          <w:sz w:val="22"/>
          <w:szCs w:val="22"/>
        </w:rPr>
      </w:pPr>
    </w:p>
    <w:p w14:paraId="1DDE3980" w14:textId="3B6B9AF5" w:rsidR="004A7DCC" w:rsidRDefault="004A7DCC" w:rsidP="004A7DCC">
      <w:pPr>
        <w:pStyle w:val="NormalWeb"/>
        <w:spacing w:before="0" w:beforeAutospacing="0" w:after="0" w:afterAutospacing="0"/>
        <w:rPr>
          <w:rFonts w:ascii="Calibri" w:hAnsi="Calibri" w:cs="Calibri"/>
          <w:sz w:val="22"/>
          <w:szCs w:val="22"/>
        </w:rPr>
      </w:pPr>
      <w:r w:rsidRPr="006F7AC3">
        <w:rPr>
          <w:rFonts w:ascii="Calibri" w:hAnsi="Calibri" w:cs="Calibri"/>
          <w:sz w:val="22"/>
          <w:szCs w:val="22"/>
          <w:highlight w:val="yellow"/>
        </w:rPr>
        <w:t xml:space="preserve">As a UMGC student, you are eligible for discounts on </w:t>
      </w:r>
      <w:r>
        <w:rPr>
          <w:rFonts w:ascii="Calibri" w:hAnsi="Calibri" w:cs="Calibri"/>
          <w:sz w:val="22"/>
          <w:szCs w:val="22"/>
          <w:highlight w:val="yellow"/>
        </w:rPr>
        <w:t>AWS</w:t>
      </w:r>
      <w:r w:rsidRPr="006F7AC3">
        <w:rPr>
          <w:rFonts w:ascii="Calibri" w:hAnsi="Calibri" w:cs="Calibri"/>
          <w:sz w:val="22"/>
          <w:szCs w:val="22"/>
          <w:highlight w:val="yellow"/>
        </w:rPr>
        <w:t xml:space="preserve"> certification exams.</w:t>
      </w:r>
      <w:r>
        <w:rPr>
          <w:rFonts w:ascii="Calibri" w:hAnsi="Calibri" w:cs="Calibri"/>
          <w:sz w:val="22"/>
          <w:szCs w:val="22"/>
        </w:rPr>
        <w:t> </w:t>
      </w:r>
    </w:p>
    <w:p w14:paraId="4A631A29" w14:textId="2CD8FF06" w:rsidR="52F60EC9" w:rsidRDefault="52F60EC9" w:rsidP="52F60EC9">
      <w:pPr>
        <w:pStyle w:val="NormalWeb"/>
        <w:spacing w:before="0" w:beforeAutospacing="0" w:after="0" w:afterAutospacing="0"/>
        <w:rPr>
          <w:rFonts w:ascii="Calibri" w:hAnsi="Calibri" w:cs="Calibri"/>
          <w:sz w:val="22"/>
          <w:szCs w:val="22"/>
        </w:rPr>
      </w:pPr>
    </w:p>
    <w:p w14:paraId="6A8C05AC" w14:textId="18E1BFF3" w:rsidR="52F60EC9" w:rsidRPr="004A7DCC" w:rsidRDefault="52F60EC9" w:rsidP="02AA6A28">
      <w:pPr>
        <w:pStyle w:val="NormalWeb"/>
        <w:spacing w:before="0" w:beforeAutospacing="0" w:after="0" w:afterAutospacing="0"/>
        <w:rPr>
          <w:rFonts w:asciiTheme="minorHAnsi" w:eastAsiaTheme="minorEastAsia" w:hAnsiTheme="minorHAnsi" w:cstheme="minorHAnsi"/>
          <w:sz w:val="22"/>
          <w:szCs w:val="22"/>
        </w:rPr>
      </w:pPr>
    </w:p>
    <w:p w14:paraId="1C95E20D" w14:textId="2A0B7DE1" w:rsidR="39FE8C38" w:rsidRPr="008D2187" w:rsidRDefault="39FE8C38" w:rsidP="02AA6A28">
      <w:pPr>
        <w:pStyle w:val="Heading3"/>
        <w:rPr>
          <w:rFonts w:asciiTheme="minorHAnsi" w:eastAsiaTheme="minorEastAsia" w:hAnsiTheme="minorHAnsi" w:cstheme="minorHAnsi"/>
          <w:b/>
          <w:bCs/>
          <w:color w:val="auto"/>
          <w:sz w:val="22"/>
          <w:szCs w:val="22"/>
        </w:rPr>
      </w:pPr>
      <w:r w:rsidRPr="008D2187">
        <w:rPr>
          <w:rFonts w:asciiTheme="minorHAnsi" w:eastAsiaTheme="minorEastAsia" w:hAnsiTheme="minorHAnsi" w:cstheme="minorHAnsi"/>
          <w:b/>
          <w:bCs/>
          <w:color w:val="auto"/>
          <w:sz w:val="22"/>
          <w:szCs w:val="22"/>
        </w:rPr>
        <w:t>How to Get Free AWS-Certified Cloud Practice Exams</w:t>
      </w:r>
    </w:p>
    <w:p w14:paraId="788E4FC1" w14:textId="4D8A70D7" w:rsidR="39FE8C38" w:rsidRPr="008D2187" w:rsidRDefault="39FE8C38" w:rsidP="02AA6A28">
      <w:pPr>
        <w:rPr>
          <w:rFonts w:eastAsiaTheme="minorEastAsia" w:cstheme="minorHAnsi"/>
        </w:rPr>
      </w:pPr>
      <w:r w:rsidRPr="008D2187">
        <w:rPr>
          <w:rFonts w:eastAsiaTheme="minorEastAsia" w:cstheme="minorHAnsi"/>
        </w:rPr>
        <w:t>Although it is not a requirement for this course, it is strongly recommended you complete practice exams before scheduling your certification exam.</w:t>
      </w:r>
    </w:p>
    <w:p w14:paraId="377638FF" w14:textId="160B19B9" w:rsidR="39FE8C38" w:rsidRPr="008D2187" w:rsidRDefault="39FE8C38" w:rsidP="02AA6A28">
      <w:pPr>
        <w:rPr>
          <w:rFonts w:eastAsiaTheme="minorEastAsia" w:cstheme="minorHAnsi"/>
        </w:rPr>
      </w:pPr>
      <w:r w:rsidRPr="008D2187">
        <w:rPr>
          <w:rFonts w:eastAsiaTheme="minorEastAsia" w:cstheme="minorHAnsi"/>
        </w:rPr>
        <w:t>Contact your instructor if you want a voucher for the AWS Cloud Practitioner Practice Exam. Your instructor will give you a voucher/discount coupon. Use that code on the payment screen at AWS: Instructions for Scheduling a Practice Exam With AWS.</w:t>
      </w:r>
    </w:p>
    <w:p w14:paraId="3D060A1B" w14:textId="1B0927D7" w:rsidR="39FE8C38" w:rsidRPr="008D2187" w:rsidRDefault="39FE8C38" w:rsidP="02AA6A28">
      <w:pPr>
        <w:pStyle w:val="Heading3"/>
        <w:rPr>
          <w:rFonts w:asciiTheme="minorHAnsi" w:eastAsiaTheme="minorEastAsia" w:hAnsiTheme="minorHAnsi" w:cstheme="minorHAnsi"/>
          <w:b/>
          <w:bCs/>
          <w:color w:val="auto"/>
          <w:sz w:val="22"/>
          <w:szCs w:val="22"/>
        </w:rPr>
      </w:pPr>
      <w:bookmarkStart w:id="5" w:name="aws"/>
      <w:r w:rsidRPr="008D2187">
        <w:rPr>
          <w:rFonts w:asciiTheme="minorHAnsi" w:eastAsiaTheme="minorEastAsia" w:hAnsiTheme="minorHAnsi" w:cstheme="minorHAnsi"/>
          <w:b/>
          <w:bCs/>
          <w:color w:val="auto"/>
          <w:sz w:val="22"/>
          <w:szCs w:val="22"/>
        </w:rPr>
        <w:t>How to Buy AWS Cloud Certification Exam Vouchers at a Discount</w:t>
      </w:r>
    </w:p>
    <w:bookmarkEnd w:id="5"/>
    <w:p w14:paraId="43968F5F" w14:textId="49EC9C6D" w:rsidR="02AA6A28" w:rsidRDefault="39FE8C38" w:rsidP="008D2187">
      <w:pPr>
        <w:spacing w:after="0"/>
        <w:rPr>
          <w:rFonts w:eastAsiaTheme="minorEastAsia" w:cstheme="minorHAnsi"/>
        </w:rPr>
      </w:pPr>
      <w:r w:rsidRPr="008D2187">
        <w:rPr>
          <w:rFonts w:eastAsiaTheme="minorEastAsia" w:cstheme="minorHAnsi"/>
        </w:rPr>
        <w:t xml:space="preserve">As a UMGC student, you are eligible for a 50 percent discount on the AWS Cloud Practitioner certification exam. To get the voucher/discount coupon, please email your instructor. Allow three to five days for the processing of the vouchers. Once you receive the voucher discount code, follow the Instructions for Scheduling Certification Exams, and enter the voucher/discount coupon number from </w:t>
      </w:r>
      <w:proofErr w:type="spellStart"/>
      <w:r w:rsidRPr="008D2187">
        <w:rPr>
          <w:rFonts w:eastAsiaTheme="minorEastAsia" w:cstheme="minorHAnsi"/>
        </w:rPr>
        <w:t>xVoucher</w:t>
      </w:r>
      <w:proofErr w:type="spellEnd"/>
      <w:r w:rsidRPr="008D2187">
        <w:rPr>
          <w:rFonts w:eastAsiaTheme="minorEastAsia" w:cstheme="minorHAnsi"/>
        </w:rPr>
        <w:t xml:space="preserve"> at the payment screen.</w:t>
      </w:r>
    </w:p>
    <w:p w14:paraId="1539DFDC" w14:textId="77777777" w:rsidR="008D2187" w:rsidRPr="008D2187" w:rsidRDefault="008D2187" w:rsidP="008D2187">
      <w:pPr>
        <w:spacing w:after="0"/>
        <w:rPr>
          <w:rFonts w:eastAsiaTheme="minorEastAsia" w:cstheme="minorHAnsi"/>
        </w:rPr>
      </w:pPr>
    </w:p>
    <w:p w14:paraId="54121488" w14:textId="77777777" w:rsidR="004A7DCC" w:rsidRDefault="00EA2517" w:rsidP="004A7DCC">
      <w:pPr>
        <w:pStyle w:val="NormalWeb"/>
        <w:spacing w:before="0" w:beforeAutospacing="0" w:after="0" w:afterAutospacing="0"/>
        <w:jc w:val="right"/>
        <w:rPr>
          <w:rFonts w:ascii="Calibri" w:hAnsi="Calibri" w:cs="Calibri"/>
          <w:sz w:val="22"/>
          <w:szCs w:val="22"/>
        </w:rPr>
      </w:pPr>
      <w:hyperlink w:anchor="top" w:history="1">
        <w:r w:rsidR="004A7DCC" w:rsidRPr="00AD79FC">
          <w:rPr>
            <w:rStyle w:val="Hyperlink"/>
            <w:rFonts w:ascii="Calibri" w:hAnsi="Calibri" w:cs="Calibri"/>
            <w:sz w:val="22"/>
            <w:szCs w:val="22"/>
          </w:rPr>
          <w:t>Back</w:t>
        </w:r>
      </w:hyperlink>
    </w:p>
    <w:p w14:paraId="2EFF76FD" w14:textId="16C3DC02" w:rsidR="02AA6A28" w:rsidRDefault="02AA6A28" w:rsidP="02AA6A28">
      <w:pPr>
        <w:spacing w:after="0"/>
        <w:jc w:val="right"/>
        <w:rPr>
          <w:rFonts w:ascii="Calibri" w:hAnsi="Calibri" w:cs="Calibri"/>
        </w:rPr>
      </w:pPr>
    </w:p>
    <w:sectPr w:rsidR="02AA6A28" w:rsidSect="004D559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9FE5F" w14:textId="77777777" w:rsidR="00EA2517" w:rsidRDefault="00EA2517" w:rsidP="00EC4197">
      <w:pPr>
        <w:spacing w:after="0" w:line="240" w:lineRule="auto"/>
      </w:pPr>
      <w:r>
        <w:separator/>
      </w:r>
    </w:p>
  </w:endnote>
  <w:endnote w:type="continuationSeparator" w:id="0">
    <w:p w14:paraId="0CDA87C0" w14:textId="77777777" w:rsidR="00EA2517" w:rsidRDefault="00EA2517" w:rsidP="00EC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Book">
    <w:altName w:val="Cambria"/>
    <w:panose1 w:val="00000000000000000000"/>
    <w:charset w:val="00"/>
    <w:family w:val="roman"/>
    <w:notTrueType/>
    <w:pitch w:val="default"/>
  </w:font>
  <w:font w:name="Avenir-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A042D" w14:textId="0D2839E6" w:rsidR="00A664A0" w:rsidRDefault="00A664A0">
    <w:pPr>
      <w:pStyle w:val="Footer"/>
    </w:pPr>
    <w:r>
      <w:t xml:space="preserve">Current as </w:t>
    </w:r>
    <w:r w:rsidR="004A7DCC">
      <w:t>of</w:t>
    </w:r>
    <w:r>
      <w:t xml:space="preserve"> </w:t>
    </w:r>
    <w:r w:rsidR="004A7DCC">
      <w:t>March 12</w:t>
    </w:r>
    <w:r>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FB825" w14:textId="77777777" w:rsidR="00EA2517" w:rsidRDefault="00EA2517" w:rsidP="00EC4197">
      <w:pPr>
        <w:spacing w:after="0" w:line="240" w:lineRule="auto"/>
      </w:pPr>
      <w:r>
        <w:separator/>
      </w:r>
    </w:p>
  </w:footnote>
  <w:footnote w:type="continuationSeparator" w:id="0">
    <w:p w14:paraId="5299E1BD" w14:textId="77777777" w:rsidR="00EA2517" w:rsidRDefault="00EA2517" w:rsidP="00EC4197">
      <w:pPr>
        <w:spacing w:after="0" w:line="240" w:lineRule="auto"/>
      </w:pPr>
      <w:r>
        <w:continuationSeparator/>
      </w:r>
    </w:p>
  </w:footnote>
  <w:footnote w:id="1">
    <w:p w14:paraId="56574527" w14:textId="010DA302" w:rsidR="00443872" w:rsidRPr="004A7DCC" w:rsidRDefault="00443872">
      <w:pPr>
        <w:pStyle w:val="FootnoteText"/>
        <w:rPr>
          <w:i/>
          <w:iCs/>
        </w:rPr>
      </w:pPr>
      <w:r w:rsidRPr="004A7DCC">
        <w:rPr>
          <w:rStyle w:val="FootnoteReference"/>
          <w:i/>
          <w:iCs/>
        </w:rPr>
        <w:footnoteRef/>
      </w:r>
      <w:r w:rsidRPr="004A7DCC">
        <w:rPr>
          <w:i/>
          <w:iCs/>
        </w:rPr>
        <w:t xml:space="preserve"> After successfully passing the AWS Certified Cloud Practitioner certification exam, students </w:t>
      </w:r>
      <w:r>
        <w:rPr>
          <w:i/>
          <w:iCs/>
        </w:rPr>
        <w:t xml:space="preserve">may </w:t>
      </w:r>
      <w:r w:rsidRPr="004A7DCC">
        <w:rPr>
          <w:i/>
          <w:iCs/>
        </w:rPr>
        <w:t>qualify for an additional voucher at 50% discount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A8F7D" w14:textId="1D428679" w:rsidR="00AE3A51" w:rsidRPr="004A7DCC" w:rsidRDefault="004A7DCC" w:rsidP="001B20D5">
    <w:pPr>
      <w:pStyle w:val="Header"/>
      <w:jc w:val="center"/>
      <w:rPr>
        <w:rFonts w:eastAsia="Times New Roman" w:cstheme="minorHAnsi"/>
        <w:b/>
        <w:bCs/>
        <w:color w:val="222222"/>
        <w:sz w:val="24"/>
        <w:szCs w:val="24"/>
      </w:rPr>
    </w:pPr>
    <w:r w:rsidRPr="004A7DCC">
      <w:rPr>
        <w:rFonts w:eastAsia="Times New Roman" w:cstheme="minorHAnsi"/>
        <w:b/>
        <w:bCs/>
        <w:color w:val="222222"/>
        <w:sz w:val="24"/>
        <w:szCs w:val="24"/>
      </w:rPr>
      <w:t xml:space="preserve">Cloud Computing Systems (CCS), </w:t>
    </w:r>
    <w:r w:rsidR="001B20D5" w:rsidRPr="004A7DCC">
      <w:rPr>
        <w:rFonts w:eastAsia="Times New Roman" w:cstheme="minorHAnsi"/>
        <w:b/>
        <w:bCs/>
        <w:color w:val="222222"/>
        <w:sz w:val="24"/>
        <w:szCs w:val="24"/>
      </w:rPr>
      <w:t>Computer Networks and Cybersecurity (CNAS)</w:t>
    </w:r>
    <w:r w:rsidRPr="004A7DCC">
      <w:rPr>
        <w:rFonts w:eastAsia="Times New Roman" w:cstheme="minorHAnsi"/>
        <w:b/>
        <w:bCs/>
        <w:color w:val="222222"/>
        <w:sz w:val="24"/>
        <w:szCs w:val="24"/>
      </w:rPr>
      <w:t>,</w:t>
    </w:r>
    <w:r w:rsidR="001B20D5" w:rsidRPr="004A7DCC">
      <w:rPr>
        <w:rFonts w:eastAsia="Times New Roman" w:cstheme="minorHAnsi"/>
        <w:b/>
        <w:bCs/>
        <w:color w:val="222222"/>
        <w:sz w:val="24"/>
        <w:szCs w:val="24"/>
      </w:rPr>
      <w:t xml:space="preserve"> </w:t>
    </w:r>
    <w:r w:rsidR="008A7AEB" w:rsidRPr="004A7DCC">
      <w:rPr>
        <w:rFonts w:eastAsia="Times New Roman" w:cstheme="minorHAnsi"/>
        <w:b/>
        <w:bCs/>
        <w:color w:val="222222"/>
        <w:sz w:val="24"/>
        <w:szCs w:val="24"/>
      </w:rPr>
      <w:t>and Cybersecurity Management and Policy (CSIA)</w:t>
    </w:r>
    <w:r w:rsidR="006A2D9E" w:rsidRPr="004A7DCC">
      <w:rPr>
        <w:rFonts w:eastAsia="Times New Roman" w:cstheme="minorHAnsi"/>
        <w:b/>
        <w:bCs/>
        <w:color w:val="222222"/>
        <w:sz w:val="24"/>
        <w:szCs w:val="24"/>
      </w:rPr>
      <w:br/>
    </w:r>
  </w:p>
  <w:p w14:paraId="67AC1535" w14:textId="19A5A0F2" w:rsidR="00EC4197" w:rsidRPr="004A7DCC" w:rsidRDefault="006A2D9E" w:rsidP="001B20D5">
    <w:pPr>
      <w:pStyle w:val="Header"/>
      <w:jc w:val="center"/>
      <w:rPr>
        <w:b/>
        <w:bCs/>
        <w:sz w:val="24"/>
        <w:szCs w:val="24"/>
      </w:rPr>
    </w:pPr>
    <w:r w:rsidRPr="004A7DCC">
      <w:rPr>
        <w:rFonts w:eastAsia="Times New Roman" w:cstheme="minorHAnsi"/>
        <w:b/>
        <w:bCs/>
        <w:color w:val="222222"/>
        <w:sz w:val="24"/>
        <w:szCs w:val="24"/>
      </w:rPr>
      <w:t xml:space="preserve">How to Purchase </w:t>
    </w:r>
    <w:r w:rsidR="00AE3A51" w:rsidRPr="004A7DCC">
      <w:rPr>
        <w:rFonts w:eastAsia="Times New Roman" w:cstheme="minorHAnsi"/>
        <w:b/>
        <w:bCs/>
        <w:color w:val="222222"/>
        <w:sz w:val="24"/>
        <w:szCs w:val="24"/>
      </w:rPr>
      <w:t xml:space="preserve">Certification </w:t>
    </w:r>
    <w:r w:rsidRPr="004A7DCC">
      <w:rPr>
        <w:rFonts w:eastAsia="Times New Roman" w:cstheme="minorHAnsi"/>
        <w:b/>
        <w:bCs/>
        <w:color w:val="222222"/>
        <w:sz w:val="24"/>
        <w:szCs w:val="24"/>
      </w:rPr>
      <w:t>Vouchers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F11AF"/>
    <w:multiLevelType w:val="hybridMultilevel"/>
    <w:tmpl w:val="20327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8142D6"/>
    <w:multiLevelType w:val="hybridMultilevel"/>
    <w:tmpl w:val="9940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54C7B"/>
    <w:multiLevelType w:val="hybridMultilevel"/>
    <w:tmpl w:val="1F36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828FF"/>
    <w:multiLevelType w:val="multilevel"/>
    <w:tmpl w:val="D8A2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Galliano">
    <w15:presenceInfo w15:providerId="None" w15:userId="John Galli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96"/>
    <w:rsid w:val="000105B3"/>
    <w:rsid w:val="00020EAD"/>
    <w:rsid w:val="000573FF"/>
    <w:rsid w:val="000C3675"/>
    <w:rsid w:val="00127F39"/>
    <w:rsid w:val="0013630F"/>
    <w:rsid w:val="0019516F"/>
    <w:rsid w:val="001A38D1"/>
    <w:rsid w:val="001B168E"/>
    <w:rsid w:val="001B20D5"/>
    <w:rsid w:val="001F3185"/>
    <w:rsid w:val="001F7379"/>
    <w:rsid w:val="00200535"/>
    <w:rsid w:val="002035E0"/>
    <w:rsid w:val="0022524F"/>
    <w:rsid w:val="002314A6"/>
    <w:rsid w:val="00244DE9"/>
    <w:rsid w:val="0027288A"/>
    <w:rsid w:val="00282402"/>
    <w:rsid w:val="0029175A"/>
    <w:rsid w:val="00292E35"/>
    <w:rsid w:val="0030720E"/>
    <w:rsid w:val="00307300"/>
    <w:rsid w:val="00346D4A"/>
    <w:rsid w:val="0036121D"/>
    <w:rsid w:val="003710CD"/>
    <w:rsid w:val="0037780C"/>
    <w:rsid w:val="00386777"/>
    <w:rsid w:val="00397A80"/>
    <w:rsid w:val="003D48F6"/>
    <w:rsid w:val="004276A2"/>
    <w:rsid w:val="00443872"/>
    <w:rsid w:val="00456D65"/>
    <w:rsid w:val="0046255B"/>
    <w:rsid w:val="004662D1"/>
    <w:rsid w:val="00472F1F"/>
    <w:rsid w:val="00477139"/>
    <w:rsid w:val="004876F0"/>
    <w:rsid w:val="004A7DCC"/>
    <w:rsid w:val="004D5597"/>
    <w:rsid w:val="004E542D"/>
    <w:rsid w:val="004F0BAB"/>
    <w:rsid w:val="005179B4"/>
    <w:rsid w:val="005317C9"/>
    <w:rsid w:val="00597B02"/>
    <w:rsid w:val="005A165E"/>
    <w:rsid w:val="005A31CF"/>
    <w:rsid w:val="005B5144"/>
    <w:rsid w:val="005E5576"/>
    <w:rsid w:val="006A2D9E"/>
    <w:rsid w:val="006B77E3"/>
    <w:rsid w:val="006F7AC3"/>
    <w:rsid w:val="007101CD"/>
    <w:rsid w:val="00766550"/>
    <w:rsid w:val="007743FA"/>
    <w:rsid w:val="007E78C9"/>
    <w:rsid w:val="008A7AEB"/>
    <w:rsid w:val="008B1D85"/>
    <w:rsid w:val="008B2B63"/>
    <w:rsid w:val="008B4E2B"/>
    <w:rsid w:val="008D2187"/>
    <w:rsid w:val="008E5221"/>
    <w:rsid w:val="008F6C5F"/>
    <w:rsid w:val="00921292"/>
    <w:rsid w:val="009245A4"/>
    <w:rsid w:val="0097518D"/>
    <w:rsid w:val="009B77CA"/>
    <w:rsid w:val="009B7842"/>
    <w:rsid w:val="009D312B"/>
    <w:rsid w:val="009D313D"/>
    <w:rsid w:val="00A06F96"/>
    <w:rsid w:val="00A62E01"/>
    <w:rsid w:val="00A664A0"/>
    <w:rsid w:val="00AD234F"/>
    <w:rsid w:val="00AD79FC"/>
    <w:rsid w:val="00AE3A51"/>
    <w:rsid w:val="00B031A4"/>
    <w:rsid w:val="00B33501"/>
    <w:rsid w:val="00BC5C4A"/>
    <w:rsid w:val="00C439F4"/>
    <w:rsid w:val="00C45E2F"/>
    <w:rsid w:val="00C801A5"/>
    <w:rsid w:val="00CC13C2"/>
    <w:rsid w:val="00CF5B30"/>
    <w:rsid w:val="00CF6BDB"/>
    <w:rsid w:val="00CF7C08"/>
    <w:rsid w:val="00D129C4"/>
    <w:rsid w:val="00D737D5"/>
    <w:rsid w:val="00D82EA9"/>
    <w:rsid w:val="00D94443"/>
    <w:rsid w:val="00DA017D"/>
    <w:rsid w:val="00DB0B84"/>
    <w:rsid w:val="00E15F0A"/>
    <w:rsid w:val="00E62E76"/>
    <w:rsid w:val="00EA2517"/>
    <w:rsid w:val="00EC2E0E"/>
    <w:rsid w:val="00EC4197"/>
    <w:rsid w:val="00EE74A0"/>
    <w:rsid w:val="00F253D0"/>
    <w:rsid w:val="00F461F1"/>
    <w:rsid w:val="00F93F45"/>
    <w:rsid w:val="00FA4CA3"/>
    <w:rsid w:val="00FB3DC4"/>
    <w:rsid w:val="02AA6A28"/>
    <w:rsid w:val="060AC5EB"/>
    <w:rsid w:val="0900834F"/>
    <w:rsid w:val="0C382411"/>
    <w:rsid w:val="15038DD7"/>
    <w:rsid w:val="1ABA6500"/>
    <w:rsid w:val="22A964C3"/>
    <w:rsid w:val="239823F5"/>
    <w:rsid w:val="2EF37590"/>
    <w:rsid w:val="32607ACD"/>
    <w:rsid w:val="355205A6"/>
    <w:rsid w:val="35D68213"/>
    <w:rsid w:val="39FE8C38"/>
    <w:rsid w:val="3C153945"/>
    <w:rsid w:val="3C2173B4"/>
    <w:rsid w:val="3C45FDE3"/>
    <w:rsid w:val="3E689EDB"/>
    <w:rsid w:val="3E981D74"/>
    <w:rsid w:val="3F209DC9"/>
    <w:rsid w:val="3FE9C11A"/>
    <w:rsid w:val="44A4A962"/>
    <w:rsid w:val="44CF353F"/>
    <w:rsid w:val="4EFAE71A"/>
    <w:rsid w:val="5191684C"/>
    <w:rsid w:val="5203FA53"/>
    <w:rsid w:val="52F60EC9"/>
    <w:rsid w:val="6412056E"/>
    <w:rsid w:val="6452E3A8"/>
    <w:rsid w:val="6987E0B8"/>
    <w:rsid w:val="69957185"/>
    <w:rsid w:val="6A4282B4"/>
    <w:rsid w:val="77F3B2CC"/>
    <w:rsid w:val="786B4882"/>
    <w:rsid w:val="7DA1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A04F1"/>
  <w15:docId w15:val="{9ED4173B-296A-4EBE-946A-A3DB5DF6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AC3"/>
  </w:style>
  <w:style w:type="paragraph" w:styleId="Heading1">
    <w:name w:val="heading 1"/>
    <w:basedOn w:val="Normal"/>
    <w:link w:val="Heading1Char"/>
    <w:uiPriority w:val="9"/>
    <w:qFormat/>
    <w:rsid w:val="004625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25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F96"/>
    <w:rPr>
      <w:color w:val="0000FF" w:themeColor="hyperlink"/>
      <w:u w:val="single"/>
    </w:rPr>
  </w:style>
  <w:style w:type="character" w:customStyle="1" w:styleId="apple-converted-space">
    <w:name w:val="apple-converted-space"/>
    <w:basedOn w:val="DefaultParagraphFont"/>
    <w:rsid w:val="0030720E"/>
  </w:style>
  <w:style w:type="character" w:customStyle="1" w:styleId="m1431090186178786766gmail-il">
    <w:name w:val="m_1431090186178786766gmail-il"/>
    <w:basedOn w:val="DefaultParagraphFont"/>
    <w:rsid w:val="004876F0"/>
  </w:style>
  <w:style w:type="character" w:styleId="FollowedHyperlink">
    <w:name w:val="FollowedHyperlink"/>
    <w:basedOn w:val="DefaultParagraphFont"/>
    <w:uiPriority w:val="99"/>
    <w:semiHidden/>
    <w:unhideWhenUsed/>
    <w:rsid w:val="008B4E2B"/>
    <w:rPr>
      <w:color w:val="800080" w:themeColor="followedHyperlink"/>
      <w:u w:val="single"/>
    </w:rPr>
  </w:style>
  <w:style w:type="paragraph" w:styleId="Header">
    <w:name w:val="header"/>
    <w:basedOn w:val="Normal"/>
    <w:link w:val="HeaderChar"/>
    <w:uiPriority w:val="99"/>
    <w:unhideWhenUsed/>
    <w:rsid w:val="00EC4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197"/>
  </w:style>
  <w:style w:type="paragraph" w:styleId="Footer">
    <w:name w:val="footer"/>
    <w:basedOn w:val="Normal"/>
    <w:link w:val="FooterChar"/>
    <w:uiPriority w:val="99"/>
    <w:unhideWhenUsed/>
    <w:rsid w:val="00EC4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197"/>
  </w:style>
  <w:style w:type="character" w:styleId="UnresolvedMention">
    <w:name w:val="Unresolved Mention"/>
    <w:basedOn w:val="DefaultParagraphFont"/>
    <w:uiPriority w:val="99"/>
    <w:semiHidden/>
    <w:unhideWhenUsed/>
    <w:rsid w:val="00282402"/>
    <w:rPr>
      <w:color w:val="605E5C"/>
      <w:shd w:val="clear" w:color="auto" w:fill="E1DFDD"/>
    </w:rPr>
  </w:style>
  <w:style w:type="paragraph" w:styleId="FootnoteText">
    <w:name w:val="footnote text"/>
    <w:basedOn w:val="Normal"/>
    <w:link w:val="FootnoteTextChar"/>
    <w:uiPriority w:val="99"/>
    <w:semiHidden/>
    <w:unhideWhenUsed/>
    <w:rsid w:val="002824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402"/>
    <w:rPr>
      <w:sz w:val="20"/>
      <w:szCs w:val="20"/>
    </w:rPr>
  </w:style>
  <w:style w:type="character" w:styleId="FootnoteReference">
    <w:name w:val="footnote reference"/>
    <w:basedOn w:val="DefaultParagraphFont"/>
    <w:uiPriority w:val="99"/>
    <w:semiHidden/>
    <w:unhideWhenUsed/>
    <w:rsid w:val="00282402"/>
    <w:rPr>
      <w:vertAlign w:val="superscript"/>
    </w:rPr>
  </w:style>
  <w:style w:type="character" w:customStyle="1" w:styleId="Heading1Char">
    <w:name w:val="Heading 1 Char"/>
    <w:basedOn w:val="DefaultParagraphFont"/>
    <w:link w:val="Heading1"/>
    <w:uiPriority w:val="9"/>
    <w:rsid w:val="0046255B"/>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46255B"/>
  </w:style>
  <w:style w:type="character" w:customStyle="1" w:styleId="a-size-large">
    <w:name w:val="a-size-large"/>
    <w:basedOn w:val="DefaultParagraphFont"/>
    <w:rsid w:val="0046255B"/>
  </w:style>
  <w:style w:type="character" w:customStyle="1" w:styleId="Heading2Char">
    <w:name w:val="Heading 2 Char"/>
    <w:basedOn w:val="DefaultParagraphFont"/>
    <w:link w:val="Heading2"/>
    <w:uiPriority w:val="9"/>
    <w:semiHidden/>
    <w:rsid w:val="0046255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D5597"/>
    <w:pPr>
      <w:ind w:left="720"/>
      <w:contextualSpacing/>
    </w:pPr>
  </w:style>
  <w:style w:type="paragraph" w:styleId="EndnoteText">
    <w:name w:val="endnote text"/>
    <w:basedOn w:val="Normal"/>
    <w:link w:val="EndnoteTextChar"/>
    <w:uiPriority w:val="99"/>
    <w:semiHidden/>
    <w:unhideWhenUsed/>
    <w:rsid w:val="004D55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5597"/>
    <w:rPr>
      <w:sz w:val="20"/>
      <w:szCs w:val="20"/>
    </w:rPr>
  </w:style>
  <w:style w:type="character" w:styleId="EndnoteReference">
    <w:name w:val="endnote reference"/>
    <w:basedOn w:val="DefaultParagraphFont"/>
    <w:uiPriority w:val="99"/>
    <w:semiHidden/>
    <w:unhideWhenUsed/>
    <w:rsid w:val="004D5597"/>
    <w:rPr>
      <w:vertAlign w:val="superscript"/>
    </w:rPr>
  </w:style>
  <w:style w:type="paragraph" w:styleId="NormalWeb">
    <w:name w:val="Normal (Web)"/>
    <w:basedOn w:val="Normal"/>
    <w:uiPriority w:val="99"/>
    <w:unhideWhenUsed/>
    <w:rsid w:val="00244D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7518D"/>
    <w:rPr>
      <w:rFonts w:ascii="Avenir-Book" w:hAnsi="Avenir-Book" w:hint="default"/>
      <w:b w:val="0"/>
      <w:bCs w:val="0"/>
      <w:i w:val="0"/>
      <w:iCs w:val="0"/>
      <w:color w:val="000000"/>
      <w:sz w:val="24"/>
      <w:szCs w:val="24"/>
    </w:rPr>
  </w:style>
  <w:style w:type="character" w:customStyle="1" w:styleId="fontstyle21">
    <w:name w:val="fontstyle21"/>
    <w:basedOn w:val="DefaultParagraphFont"/>
    <w:rsid w:val="003710CD"/>
    <w:rPr>
      <w:rFonts w:ascii="Avenir-Medium" w:hAnsi="Avenir-Medium" w:hint="default"/>
      <w:b w:val="0"/>
      <w:bCs w:val="0"/>
      <w:i w:val="0"/>
      <w:iCs w:val="0"/>
      <w:color w:val="215E9E"/>
      <w:sz w:val="20"/>
      <w:szCs w:val="20"/>
    </w:rPr>
  </w:style>
  <w:style w:type="character" w:customStyle="1" w:styleId="fontstyle31">
    <w:name w:val="fontstyle31"/>
    <w:basedOn w:val="DefaultParagraphFont"/>
    <w:rsid w:val="00E15F0A"/>
    <w:rPr>
      <w:rFonts w:ascii="Avenir-Medium" w:hAnsi="Avenir-Medium" w:hint="default"/>
      <w:b w:val="0"/>
      <w:bCs w:val="0"/>
      <w:i w:val="0"/>
      <w:iCs w:val="0"/>
      <w:color w:val="00354F"/>
      <w:sz w:val="24"/>
      <w:szCs w:val="24"/>
    </w:rPr>
  </w:style>
  <w:style w:type="paragraph" w:customStyle="1" w:styleId="Default">
    <w:name w:val="Default"/>
    <w:rsid w:val="0037780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E5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2E0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C2E0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9617">
      <w:bodyDiv w:val="1"/>
      <w:marLeft w:val="0"/>
      <w:marRight w:val="0"/>
      <w:marTop w:val="0"/>
      <w:marBottom w:val="0"/>
      <w:divBdr>
        <w:top w:val="none" w:sz="0" w:space="0" w:color="auto"/>
        <w:left w:val="none" w:sz="0" w:space="0" w:color="auto"/>
        <w:bottom w:val="none" w:sz="0" w:space="0" w:color="auto"/>
        <w:right w:val="none" w:sz="0" w:space="0" w:color="auto"/>
      </w:divBdr>
    </w:div>
    <w:div w:id="197861798">
      <w:bodyDiv w:val="1"/>
      <w:marLeft w:val="0"/>
      <w:marRight w:val="0"/>
      <w:marTop w:val="0"/>
      <w:marBottom w:val="0"/>
      <w:divBdr>
        <w:top w:val="none" w:sz="0" w:space="0" w:color="auto"/>
        <w:left w:val="none" w:sz="0" w:space="0" w:color="auto"/>
        <w:bottom w:val="none" w:sz="0" w:space="0" w:color="auto"/>
        <w:right w:val="none" w:sz="0" w:space="0" w:color="auto"/>
      </w:divBdr>
    </w:div>
    <w:div w:id="443113891">
      <w:bodyDiv w:val="1"/>
      <w:marLeft w:val="0"/>
      <w:marRight w:val="0"/>
      <w:marTop w:val="0"/>
      <w:marBottom w:val="0"/>
      <w:divBdr>
        <w:top w:val="none" w:sz="0" w:space="0" w:color="auto"/>
        <w:left w:val="none" w:sz="0" w:space="0" w:color="auto"/>
        <w:bottom w:val="none" w:sz="0" w:space="0" w:color="auto"/>
        <w:right w:val="none" w:sz="0" w:space="0" w:color="auto"/>
      </w:divBdr>
    </w:div>
    <w:div w:id="482552032">
      <w:bodyDiv w:val="1"/>
      <w:marLeft w:val="0"/>
      <w:marRight w:val="0"/>
      <w:marTop w:val="0"/>
      <w:marBottom w:val="0"/>
      <w:divBdr>
        <w:top w:val="none" w:sz="0" w:space="0" w:color="auto"/>
        <w:left w:val="none" w:sz="0" w:space="0" w:color="auto"/>
        <w:bottom w:val="none" w:sz="0" w:space="0" w:color="auto"/>
        <w:right w:val="none" w:sz="0" w:space="0" w:color="auto"/>
      </w:divBdr>
    </w:div>
    <w:div w:id="612445510">
      <w:bodyDiv w:val="1"/>
      <w:marLeft w:val="0"/>
      <w:marRight w:val="0"/>
      <w:marTop w:val="0"/>
      <w:marBottom w:val="0"/>
      <w:divBdr>
        <w:top w:val="none" w:sz="0" w:space="0" w:color="auto"/>
        <w:left w:val="none" w:sz="0" w:space="0" w:color="auto"/>
        <w:bottom w:val="none" w:sz="0" w:space="0" w:color="auto"/>
        <w:right w:val="none" w:sz="0" w:space="0" w:color="auto"/>
      </w:divBdr>
      <w:divsChild>
        <w:div w:id="2132430281">
          <w:marLeft w:val="0"/>
          <w:marRight w:val="0"/>
          <w:marTop w:val="0"/>
          <w:marBottom w:val="0"/>
          <w:divBdr>
            <w:top w:val="none" w:sz="0" w:space="0" w:color="auto"/>
            <w:left w:val="none" w:sz="0" w:space="0" w:color="auto"/>
            <w:bottom w:val="none" w:sz="0" w:space="0" w:color="auto"/>
            <w:right w:val="none" w:sz="0" w:space="0" w:color="auto"/>
          </w:divBdr>
        </w:div>
        <w:div w:id="644161831">
          <w:marLeft w:val="0"/>
          <w:marRight w:val="0"/>
          <w:marTop w:val="0"/>
          <w:marBottom w:val="0"/>
          <w:divBdr>
            <w:top w:val="none" w:sz="0" w:space="0" w:color="auto"/>
            <w:left w:val="none" w:sz="0" w:space="0" w:color="auto"/>
            <w:bottom w:val="none" w:sz="0" w:space="0" w:color="auto"/>
            <w:right w:val="none" w:sz="0" w:space="0" w:color="auto"/>
          </w:divBdr>
        </w:div>
        <w:div w:id="1885484573">
          <w:marLeft w:val="0"/>
          <w:marRight w:val="0"/>
          <w:marTop w:val="0"/>
          <w:marBottom w:val="0"/>
          <w:divBdr>
            <w:top w:val="none" w:sz="0" w:space="0" w:color="auto"/>
            <w:left w:val="none" w:sz="0" w:space="0" w:color="auto"/>
            <w:bottom w:val="none" w:sz="0" w:space="0" w:color="auto"/>
            <w:right w:val="none" w:sz="0" w:space="0" w:color="auto"/>
          </w:divBdr>
        </w:div>
        <w:div w:id="99305065">
          <w:marLeft w:val="0"/>
          <w:marRight w:val="0"/>
          <w:marTop w:val="0"/>
          <w:marBottom w:val="0"/>
          <w:divBdr>
            <w:top w:val="none" w:sz="0" w:space="0" w:color="auto"/>
            <w:left w:val="none" w:sz="0" w:space="0" w:color="auto"/>
            <w:bottom w:val="none" w:sz="0" w:space="0" w:color="auto"/>
            <w:right w:val="none" w:sz="0" w:space="0" w:color="auto"/>
          </w:divBdr>
        </w:div>
        <w:div w:id="894899229">
          <w:marLeft w:val="0"/>
          <w:marRight w:val="0"/>
          <w:marTop w:val="0"/>
          <w:marBottom w:val="0"/>
          <w:divBdr>
            <w:top w:val="none" w:sz="0" w:space="0" w:color="auto"/>
            <w:left w:val="none" w:sz="0" w:space="0" w:color="auto"/>
            <w:bottom w:val="none" w:sz="0" w:space="0" w:color="auto"/>
            <w:right w:val="none" w:sz="0" w:space="0" w:color="auto"/>
          </w:divBdr>
        </w:div>
        <w:div w:id="989015387">
          <w:marLeft w:val="0"/>
          <w:marRight w:val="0"/>
          <w:marTop w:val="0"/>
          <w:marBottom w:val="0"/>
          <w:divBdr>
            <w:top w:val="none" w:sz="0" w:space="0" w:color="auto"/>
            <w:left w:val="none" w:sz="0" w:space="0" w:color="auto"/>
            <w:bottom w:val="none" w:sz="0" w:space="0" w:color="auto"/>
            <w:right w:val="none" w:sz="0" w:space="0" w:color="auto"/>
          </w:divBdr>
        </w:div>
        <w:div w:id="413359678">
          <w:marLeft w:val="0"/>
          <w:marRight w:val="0"/>
          <w:marTop w:val="0"/>
          <w:marBottom w:val="0"/>
          <w:divBdr>
            <w:top w:val="none" w:sz="0" w:space="0" w:color="auto"/>
            <w:left w:val="none" w:sz="0" w:space="0" w:color="auto"/>
            <w:bottom w:val="none" w:sz="0" w:space="0" w:color="auto"/>
            <w:right w:val="none" w:sz="0" w:space="0" w:color="auto"/>
          </w:divBdr>
        </w:div>
      </w:divsChild>
    </w:div>
    <w:div w:id="660082055">
      <w:bodyDiv w:val="1"/>
      <w:marLeft w:val="0"/>
      <w:marRight w:val="0"/>
      <w:marTop w:val="0"/>
      <w:marBottom w:val="0"/>
      <w:divBdr>
        <w:top w:val="none" w:sz="0" w:space="0" w:color="auto"/>
        <w:left w:val="none" w:sz="0" w:space="0" w:color="auto"/>
        <w:bottom w:val="none" w:sz="0" w:space="0" w:color="auto"/>
        <w:right w:val="none" w:sz="0" w:space="0" w:color="auto"/>
      </w:divBdr>
      <w:divsChild>
        <w:div w:id="997341723">
          <w:marLeft w:val="0"/>
          <w:marRight w:val="0"/>
          <w:marTop w:val="0"/>
          <w:marBottom w:val="0"/>
          <w:divBdr>
            <w:top w:val="none" w:sz="0" w:space="0" w:color="auto"/>
            <w:left w:val="none" w:sz="0" w:space="0" w:color="auto"/>
            <w:bottom w:val="none" w:sz="0" w:space="0" w:color="auto"/>
            <w:right w:val="none" w:sz="0" w:space="0" w:color="auto"/>
          </w:divBdr>
        </w:div>
      </w:divsChild>
    </w:div>
    <w:div w:id="792401379">
      <w:bodyDiv w:val="1"/>
      <w:marLeft w:val="0"/>
      <w:marRight w:val="0"/>
      <w:marTop w:val="0"/>
      <w:marBottom w:val="0"/>
      <w:divBdr>
        <w:top w:val="none" w:sz="0" w:space="0" w:color="auto"/>
        <w:left w:val="none" w:sz="0" w:space="0" w:color="auto"/>
        <w:bottom w:val="none" w:sz="0" w:space="0" w:color="auto"/>
        <w:right w:val="none" w:sz="0" w:space="0" w:color="auto"/>
      </w:divBdr>
    </w:div>
    <w:div w:id="1043753428">
      <w:bodyDiv w:val="1"/>
      <w:marLeft w:val="0"/>
      <w:marRight w:val="0"/>
      <w:marTop w:val="0"/>
      <w:marBottom w:val="0"/>
      <w:divBdr>
        <w:top w:val="none" w:sz="0" w:space="0" w:color="auto"/>
        <w:left w:val="none" w:sz="0" w:space="0" w:color="auto"/>
        <w:bottom w:val="none" w:sz="0" w:space="0" w:color="auto"/>
        <w:right w:val="none" w:sz="0" w:space="0" w:color="auto"/>
      </w:divBdr>
    </w:div>
    <w:div w:id="1051854133">
      <w:bodyDiv w:val="1"/>
      <w:marLeft w:val="0"/>
      <w:marRight w:val="0"/>
      <w:marTop w:val="0"/>
      <w:marBottom w:val="0"/>
      <w:divBdr>
        <w:top w:val="none" w:sz="0" w:space="0" w:color="auto"/>
        <w:left w:val="none" w:sz="0" w:space="0" w:color="auto"/>
        <w:bottom w:val="none" w:sz="0" w:space="0" w:color="auto"/>
        <w:right w:val="none" w:sz="0" w:space="0" w:color="auto"/>
      </w:divBdr>
    </w:div>
    <w:div w:id="1137526331">
      <w:bodyDiv w:val="1"/>
      <w:marLeft w:val="0"/>
      <w:marRight w:val="0"/>
      <w:marTop w:val="0"/>
      <w:marBottom w:val="0"/>
      <w:divBdr>
        <w:top w:val="none" w:sz="0" w:space="0" w:color="auto"/>
        <w:left w:val="none" w:sz="0" w:space="0" w:color="auto"/>
        <w:bottom w:val="none" w:sz="0" w:space="0" w:color="auto"/>
        <w:right w:val="none" w:sz="0" w:space="0" w:color="auto"/>
      </w:divBdr>
    </w:div>
    <w:div w:id="1347634680">
      <w:bodyDiv w:val="1"/>
      <w:marLeft w:val="0"/>
      <w:marRight w:val="0"/>
      <w:marTop w:val="0"/>
      <w:marBottom w:val="0"/>
      <w:divBdr>
        <w:top w:val="none" w:sz="0" w:space="0" w:color="auto"/>
        <w:left w:val="none" w:sz="0" w:space="0" w:color="auto"/>
        <w:bottom w:val="none" w:sz="0" w:space="0" w:color="auto"/>
        <w:right w:val="none" w:sz="0" w:space="0" w:color="auto"/>
      </w:divBdr>
      <w:divsChild>
        <w:div w:id="632099533">
          <w:marLeft w:val="0"/>
          <w:marRight w:val="0"/>
          <w:marTop w:val="0"/>
          <w:marBottom w:val="0"/>
          <w:divBdr>
            <w:top w:val="none" w:sz="0" w:space="0" w:color="auto"/>
            <w:left w:val="none" w:sz="0" w:space="0" w:color="auto"/>
            <w:bottom w:val="none" w:sz="0" w:space="0" w:color="auto"/>
            <w:right w:val="none" w:sz="0" w:space="0" w:color="auto"/>
          </w:divBdr>
        </w:div>
        <w:div w:id="328021138">
          <w:marLeft w:val="0"/>
          <w:marRight w:val="0"/>
          <w:marTop w:val="0"/>
          <w:marBottom w:val="0"/>
          <w:divBdr>
            <w:top w:val="none" w:sz="0" w:space="0" w:color="auto"/>
            <w:left w:val="none" w:sz="0" w:space="0" w:color="auto"/>
            <w:bottom w:val="none" w:sz="0" w:space="0" w:color="auto"/>
            <w:right w:val="none" w:sz="0" w:space="0" w:color="auto"/>
          </w:divBdr>
          <w:divsChild>
            <w:div w:id="1253079591">
              <w:marLeft w:val="0"/>
              <w:marRight w:val="0"/>
              <w:marTop w:val="0"/>
              <w:marBottom w:val="0"/>
              <w:divBdr>
                <w:top w:val="none" w:sz="0" w:space="0" w:color="auto"/>
                <w:left w:val="none" w:sz="0" w:space="0" w:color="auto"/>
                <w:bottom w:val="none" w:sz="0" w:space="0" w:color="auto"/>
                <w:right w:val="none" w:sz="0" w:space="0" w:color="auto"/>
              </w:divBdr>
            </w:div>
            <w:div w:id="1515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314">
      <w:bodyDiv w:val="1"/>
      <w:marLeft w:val="0"/>
      <w:marRight w:val="0"/>
      <w:marTop w:val="0"/>
      <w:marBottom w:val="0"/>
      <w:divBdr>
        <w:top w:val="none" w:sz="0" w:space="0" w:color="auto"/>
        <w:left w:val="none" w:sz="0" w:space="0" w:color="auto"/>
        <w:bottom w:val="none" w:sz="0" w:space="0" w:color="auto"/>
        <w:right w:val="none" w:sz="0" w:space="0" w:color="auto"/>
      </w:divBdr>
    </w:div>
    <w:div w:id="1903128962">
      <w:bodyDiv w:val="1"/>
      <w:marLeft w:val="0"/>
      <w:marRight w:val="0"/>
      <w:marTop w:val="0"/>
      <w:marBottom w:val="0"/>
      <w:divBdr>
        <w:top w:val="none" w:sz="0" w:space="0" w:color="auto"/>
        <w:left w:val="none" w:sz="0" w:space="0" w:color="auto"/>
        <w:bottom w:val="none" w:sz="0" w:space="0" w:color="auto"/>
        <w:right w:val="none" w:sz="0" w:space="0" w:color="auto"/>
      </w:divBdr>
      <w:divsChild>
        <w:div w:id="6060502">
          <w:marLeft w:val="0"/>
          <w:marRight w:val="0"/>
          <w:marTop w:val="0"/>
          <w:marBottom w:val="0"/>
          <w:divBdr>
            <w:top w:val="none" w:sz="0" w:space="0" w:color="auto"/>
            <w:left w:val="none" w:sz="0" w:space="0" w:color="auto"/>
            <w:bottom w:val="none" w:sz="0" w:space="0" w:color="auto"/>
            <w:right w:val="none" w:sz="0" w:space="0" w:color="auto"/>
          </w:divBdr>
        </w:div>
        <w:div w:id="824317600">
          <w:marLeft w:val="0"/>
          <w:marRight w:val="0"/>
          <w:marTop w:val="0"/>
          <w:marBottom w:val="0"/>
          <w:divBdr>
            <w:top w:val="none" w:sz="0" w:space="0" w:color="auto"/>
            <w:left w:val="none" w:sz="0" w:space="0" w:color="auto"/>
            <w:bottom w:val="none" w:sz="0" w:space="0" w:color="auto"/>
            <w:right w:val="none" w:sz="0" w:space="0" w:color="auto"/>
          </w:divBdr>
        </w:div>
        <w:div w:id="280496351">
          <w:marLeft w:val="0"/>
          <w:marRight w:val="0"/>
          <w:marTop w:val="0"/>
          <w:marBottom w:val="0"/>
          <w:divBdr>
            <w:top w:val="none" w:sz="0" w:space="0" w:color="auto"/>
            <w:left w:val="none" w:sz="0" w:space="0" w:color="auto"/>
            <w:bottom w:val="none" w:sz="0" w:space="0" w:color="auto"/>
            <w:right w:val="none" w:sz="0" w:space="0" w:color="auto"/>
          </w:divBdr>
        </w:div>
        <w:div w:id="1296334818">
          <w:marLeft w:val="0"/>
          <w:marRight w:val="0"/>
          <w:marTop w:val="0"/>
          <w:marBottom w:val="0"/>
          <w:divBdr>
            <w:top w:val="none" w:sz="0" w:space="0" w:color="auto"/>
            <w:left w:val="none" w:sz="0" w:space="0" w:color="auto"/>
            <w:bottom w:val="none" w:sz="0" w:space="0" w:color="auto"/>
            <w:right w:val="none" w:sz="0" w:space="0" w:color="auto"/>
          </w:divBdr>
        </w:div>
        <w:div w:id="816142869">
          <w:marLeft w:val="0"/>
          <w:marRight w:val="0"/>
          <w:marTop w:val="0"/>
          <w:marBottom w:val="0"/>
          <w:divBdr>
            <w:top w:val="none" w:sz="0" w:space="0" w:color="auto"/>
            <w:left w:val="none" w:sz="0" w:space="0" w:color="auto"/>
            <w:bottom w:val="none" w:sz="0" w:space="0" w:color="auto"/>
            <w:right w:val="none" w:sz="0" w:space="0" w:color="auto"/>
          </w:divBdr>
        </w:div>
      </w:divsChild>
    </w:div>
    <w:div w:id="1923295720">
      <w:bodyDiv w:val="1"/>
      <w:marLeft w:val="0"/>
      <w:marRight w:val="0"/>
      <w:marTop w:val="0"/>
      <w:marBottom w:val="0"/>
      <w:divBdr>
        <w:top w:val="none" w:sz="0" w:space="0" w:color="auto"/>
        <w:left w:val="none" w:sz="0" w:space="0" w:color="auto"/>
        <w:bottom w:val="none" w:sz="0" w:space="0" w:color="auto"/>
        <w:right w:val="none" w:sz="0" w:space="0" w:color="auto"/>
      </w:divBdr>
    </w:div>
    <w:div w:id="2130010308">
      <w:bodyDiv w:val="1"/>
      <w:marLeft w:val="0"/>
      <w:marRight w:val="0"/>
      <w:marTop w:val="0"/>
      <w:marBottom w:val="0"/>
      <w:divBdr>
        <w:top w:val="none" w:sz="0" w:space="0" w:color="auto"/>
        <w:left w:val="none" w:sz="0" w:space="0" w:color="auto"/>
        <w:bottom w:val="none" w:sz="0" w:space="0" w:color="auto"/>
        <w:right w:val="none" w:sz="0" w:space="0" w:color="auto"/>
      </w:divBdr>
      <w:divsChild>
        <w:div w:id="1389457673">
          <w:marLeft w:val="0"/>
          <w:marRight w:val="0"/>
          <w:marTop w:val="0"/>
          <w:marBottom w:val="0"/>
          <w:divBdr>
            <w:top w:val="none" w:sz="0" w:space="0" w:color="auto"/>
            <w:left w:val="none" w:sz="0" w:space="0" w:color="auto"/>
            <w:bottom w:val="none" w:sz="0" w:space="0" w:color="auto"/>
            <w:right w:val="none" w:sz="0" w:space="0" w:color="auto"/>
          </w:divBdr>
        </w:div>
        <w:div w:id="12078195">
          <w:marLeft w:val="0"/>
          <w:marRight w:val="0"/>
          <w:marTop w:val="0"/>
          <w:marBottom w:val="0"/>
          <w:divBdr>
            <w:top w:val="none" w:sz="0" w:space="0" w:color="auto"/>
            <w:left w:val="none" w:sz="0" w:space="0" w:color="auto"/>
            <w:bottom w:val="none" w:sz="0" w:space="0" w:color="auto"/>
            <w:right w:val="none" w:sz="0" w:space="0" w:color="auto"/>
          </w:divBdr>
        </w:div>
        <w:div w:id="179243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elp@comptiastore.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academic-store.comptia.org/?location=academic"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nam03.safelinks.protection.outlook.com/?url=https%3A%2F%2Fwsr.pearsonvue.com%2Fvouchers%2Fpricelist%2Fmicrosoft.asp&amp;data=02%7C01%7CJohn.Galliano%40umgc.edu%7Cec7cf7d2915c4af6e2aa08d8573612b8%7C704ce3d6a4bf4e098516d52840c9f7a9%7C0%7C0%7C637355237057667135&amp;sdata=HmNwtxFkbviwUoK2ZVxYTVe3Kq1RiYf4z%2BcvZA%2F5MWk%3D&amp;reserve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ademic-store.comptia.org/?location=academic" TargetMode="External"/><Relationship Id="rId5" Type="http://schemas.openxmlformats.org/officeDocument/2006/relationships/numbering" Target="numbering.xml"/><Relationship Id="rId15" Type="http://schemas.openxmlformats.org/officeDocument/2006/relationships/hyperlink" Target="https://www.eccexam.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43fd2dc2-6885-4ca9-a93c-44ea66ce61ff" xsi:nil="true"/>
    <SharedWithUsers xmlns="7efad4c8-4345-42d0-8bd0-40daebf7d645">
      <UserInfo>
        <DisplayName>Jennifer Hull</DisplayName>
        <AccountId>218</AccountId>
        <AccountType/>
      </UserInfo>
      <UserInfo>
        <DisplayName>Patrick Appiah-Kubi</DisplayName>
        <AccountId>219</AccountId>
        <AccountType/>
      </UserInfo>
      <UserInfo>
        <DisplayName>Valorie King</DisplayName>
        <AccountId>220</AccountId>
        <AccountType/>
      </UserInfo>
      <UserInfo>
        <DisplayName>Jessica Snowden</DisplayName>
        <AccountId>221</AccountId>
        <AccountType/>
      </UserInfo>
      <UserInfo>
        <DisplayName>Michael Mohn</DisplayName>
        <AccountId>222</AccountId>
        <AccountType/>
      </UserInfo>
      <UserInfo>
        <DisplayName>Lawrence Awuah</DisplayName>
        <AccountId>13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DA78AB7C9B8C4299C0CBFDC40F5818" ma:contentTypeVersion="13" ma:contentTypeDescription="Create a new document." ma:contentTypeScope="" ma:versionID="094c6d18d635092e1472f0efe9c07f24">
  <xsd:schema xmlns:xsd="http://www.w3.org/2001/XMLSchema" xmlns:xs="http://www.w3.org/2001/XMLSchema" xmlns:p="http://schemas.microsoft.com/office/2006/metadata/properties" xmlns:ns2="43fd2dc2-6885-4ca9-a93c-44ea66ce61ff" xmlns:ns3="7efad4c8-4345-42d0-8bd0-40daebf7d645" targetNamespace="http://schemas.microsoft.com/office/2006/metadata/properties" ma:root="true" ma:fieldsID="4b8385fab765a271bce85f328a1e7515" ns2:_="" ns3:_="">
    <xsd:import namespace="43fd2dc2-6885-4ca9-a93c-44ea66ce61ff"/>
    <xsd:import namespace="7efad4c8-4345-42d0-8bd0-40daebf7d645"/>
    <xsd:element name="properties">
      <xsd:complexType>
        <xsd:sequence>
          <xsd:element name="documentManagement">
            <xsd:complexType>
              <xsd:all>
                <xsd:element ref="ns2:MediaServiceMetadata" minOccurs="0"/>
                <xsd:element ref="ns2:MediaServiceFastMetadata"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d2dc2-6885-4ca9-a93c-44ea66ce6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ad4c8-4345-42d0-8bd0-40daebf7d6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6CB110-C5F4-4245-B214-C364E648C479}">
  <ds:schemaRefs>
    <ds:schemaRef ds:uri="http://schemas.microsoft.com/office/2006/metadata/properties"/>
    <ds:schemaRef ds:uri="http://schemas.microsoft.com/office/infopath/2007/PartnerControls"/>
    <ds:schemaRef ds:uri="43fd2dc2-6885-4ca9-a93c-44ea66ce61ff"/>
    <ds:schemaRef ds:uri="7efad4c8-4345-42d0-8bd0-40daebf7d645"/>
  </ds:schemaRefs>
</ds:datastoreItem>
</file>

<file path=customXml/itemProps2.xml><?xml version="1.0" encoding="utf-8"?>
<ds:datastoreItem xmlns:ds="http://schemas.openxmlformats.org/officeDocument/2006/customXml" ds:itemID="{FE1EEA47-BD49-4481-81D7-B457633E97D0}">
  <ds:schemaRefs>
    <ds:schemaRef ds:uri="http://schemas.openxmlformats.org/officeDocument/2006/bibliography"/>
  </ds:schemaRefs>
</ds:datastoreItem>
</file>

<file path=customXml/itemProps3.xml><?xml version="1.0" encoding="utf-8"?>
<ds:datastoreItem xmlns:ds="http://schemas.openxmlformats.org/officeDocument/2006/customXml" ds:itemID="{BE528834-E899-426A-BADD-A24C3729F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d2dc2-6885-4ca9-a93c-44ea66ce61ff"/>
    <ds:schemaRef ds:uri="7efad4c8-4345-42d0-8bd0-40daebf7d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737A48-971A-4B15-883D-2A18ABAF65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1222</Words>
  <Characters>6967</Characters>
  <Application>Microsoft Office Word</Application>
  <DocSecurity>0</DocSecurity>
  <Lines>58</Lines>
  <Paragraphs>16</Paragraphs>
  <ScaleCrop>false</ScaleCrop>
  <Company>UMUC</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John.Galliano@umgc.edu</dc:creator>
  <cp:lastModifiedBy>Jessica Snowden</cp:lastModifiedBy>
  <cp:revision>4</cp:revision>
  <dcterms:created xsi:type="dcterms:W3CDTF">2021-03-17T18:31:00Z</dcterms:created>
  <dcterms:modified xsi:type="dcterms:W3CDTF">2021-04-01T00:10:00Z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0x0101006EDA78AB7C9B8C4299C0CBFDC40F5818</vt:lpwstr>
  </property>
</Properties>
</file>